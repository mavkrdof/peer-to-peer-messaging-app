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0212A" w14:textId="77777777" w:rsidR="005C2626" w:rsidRDefault="005C2626" w:rsidP="00B639A9">
      <w:pPr>
        <w:pStyle w:val="Title"/>
        <w:jc w:val="center"/>
      </w:pPr>
      <w:r>
        <w:t>Peer to peer Messaging App</w:t>
      </w:r>
    </w:p>
    <w:p w14:paraId="4B550373" w14:textId="77777777" w:rsidR="00BD54D0" w:rsidRDefault="005C2626" w:rsidP="00B639A9">
      <w:pPr>
        <w:pStyle w:val="Title"/>
        <w:jc w:val="center"/>
      </w:pPr>
      <w:r>
        <w:t>Write Up</w:t>
      </w:r>
    </w:p>
    <w:p w14:paraId="17723FA7" w14:textId="77777777" w:rsidR="005C2626" w:rsidRDefault="005C2626" w:rsidP="00B639A9">
      <w:pPr>
        <w:jc w:val="center"/>
      </w:pPr>
      <w:r>
        <w:t>By Connor Cuffe</w:t>
      </w:r>
    </w:p>
    <w:sdt>
      <w:sdtPr>
        <w:rPr>
          <w:rFonts w:asciiTheme="minorHAnsi" w:eastAsiaTheme="minorHAnsi" w:hAnsiTheme="minorHAnsi" w:cstheme="minorBidi"/>
          <w:color w:val="auto"/>
          <w:sz w:val="22"/>
          <w:szCs w:val="22"/>
          <w:lang w:val="en-AU"/>
        </w:rPr>
        <w:id w:val="-1810398391"/>
        <w:docPartObj>
          <w:docPartGallery w:val="Table of Contents"/>
          <w:docPartUnique/>
        </w:docPartObj>
      </w:sdtPr>
      <w:sdtEndPr>
        <w:rPr>
          <w:b/>
          <w:bCs/>
          <w:noProof/>
        </w:rPr>
      </w:sdtEndPr>
      <w:sdtContent>
        <w:p w14:paraId="15009A39" w14:textId="77777777" w:rsidR="001F7842" w:rsidRDefault="001F7842">
          <w:pPr>
            <w:pStyle w:val="TOCHeading"/>
            <w:pPrChange w:id="0" w:author="Connor Cuffe" w:date="2024-05-04T17:29:00Z">
              <w:pPr>
                <w:pStyle w:val="TOCHeading"/>
                <w:jc w:val="center"/>
              </w:pPr>
            </w:pPrChange>
          </w:pPr>
          <w:r>
            <w:t>Contents</w:t>
          </w:r>
        </w:p>
        <w:p w14:paraId="1EF18210" w14:textId="28917CA5" w:rsidR="00E2312E" w:rsidRDefault="001F7842">
          <w:pPr>
            <w:pStyle w:val="TOC1"/>
            <w:tabs>
              <w:tab w:val="right" w:leader="dot" w:pos="9016"/>
            </w:tabs>
            <w:rPr>
              <w:ins w:id="1" w:author="Connor Cuffe" w:date="2024-05-05T13:20:00Z"/>
              <w:rFonts w:eastAsiaTheme="minorEastAsia"/>
              <w:noProof/>
              <w:lang w:eastAsia="en-AU"/>
            </w:rPr>
          </w:pPr>
          <w:r>
            <w:fldChar w:fldCharType="begin"/>
          </w:r>
          <w:r>
            <w:instrText xml:space="preserve"> TOC \o "1-3" \h \z \u </w:instrText>
          </w:r>
          <w:r>
            <w:fldChar w:fldCharType="separate"/>
          </w:r>
          <w:ins w:id="2" w:author="Connor Cuffe" w:date="2024-05-05T13:20:00Z">
            <w:r w:rsidR="00E2312E" w:rsidRPr="00996434">
              <w:rPr>
                <w:rStyle w:val="Hyperlink"/>
                <w:noProof/>
              </w:rPr>
              <w:fldChar w:fldCharType="begin"/>
            </w:r>
            <w:r w:rsidR="00E2312E" w:rsidRPr="00996434">
              <w:rPr>
                <w:rStyle w:val="Hyperlink"/>
                <w:noProof/>
              </w:rPr>
              <w:instrText xml:space="preserve"> </w:instrText>
            </w:r>
            <w:r w:rsidR="00E2312E">
              <w:rPr>
                <w:noProof/>
              </w:rPr>
              <w:instrText>HYPERLINK \l "_Toc165807637"</w:instrText>
            </w:r>
            <w:r w:rsidR="00E2312E" w:rsidRPr="00996434">
              <w:rPr>
                <w:rStyle w:val="Hyperlink"/>
                <w:noProof/>
              </w:rPr>
              <w:instrText xml:space="preserve"> </w:instrText>
            </w:r>
            <w:r w:rsidR="00E2312E" w:rsidRPr="00996434">
              <w:rPr>
                <w:rStyle w:val="Hyperlink"/>
                <w:noProof/>
              </w:rPr>
            </w:r>
            <w:r w:rsidR="00E2312E" w:rsidRPr="00996434">
              <w:rPr>
                <w:rStyle w:val="Hyperlink"/>
                <w:noProof/>
              </w:rPr>
              <w:fldChar w:fldCharType="separate"/>
            </w:r>
            <w:r w:rsidR="00E2312E" w:rsidRPr="00996434">
              <w:rPr>
                <w:rStyle w:val="Hyperlink"/>
                <w:noProof/>
              </w:rPr>
              <w:t>Development model selection</w:t>
            </w:r>
            <w:r w:rsidR="00E2312E">
              <w:rPr>
                <w:noProof/>
                <w:webHidden/>
              </w:rPr>
              <w:tab/>
            </w:r>
            <w:r w:rsidR="00E2312E">
              <w:rPr>
                <w:noProof/>
                <w:webHidden/>
              </w:rPr>
              <w:fldChar w:fldCharType="begin"/>
            </w:r>
            <w:r w:rsidR="00E2312E">
              <w:rPr>
                <w:noProof/>
                <w:webHidden/>
              </w:rPr>
              <w:instrText xml:space="preserve"> PAGEREF _Toc165807637 \h </w:instrText>
            </w:r>
            <w:r w:rsidR="00E2312E">
              <w:rPr>
                <w:noProof/>
                <w:webHidden/>
              </w:rPr>
            </w:r>
          </w:ins>
          <w:r w:rsidR="00E2312E">
            <w:rPr>
              <w:noProof/>
              <w:webHidden/>
            </w:rPr>
            <w:fldChar w:fldCharType="separate"/>
          </w:r>
          <w:ins w:id="3" w:author="Connor Cuffe" w:date="2024-05-05T13:20:00Z">
            <w:r w:rsidR="00E2312E">
              <w:rPr>
                <w:noProof/>
                <w:webHidden/>
              </w:rPr>
              <w:t>2</w:t>
            </w:r>
            <w:r w:rsidR="00E2312E">
              <w:rPr>
                <w:noProof/>
                <w:webHidden/>
              </w:rPr>
              <w:fldChar w:fldCharType="end"/>
            </w:r>
            <w:r w:rsidR="00E2312E" w:rsidRPr="00996434">
              <w:rPr>
                <w:rStyle w:val="Hyperlink"/>
                <w:noProof/>
              </w:rPr>
              <w:fldChar w:fldCharType="end"/>
            </w:r>
          </w:ins>
        </w:p>
        <w:p w14:paraId="32176C17" w14:textId="3E8A84CF" w:rsidR="00E2312E" w:rsidRDefault="00E2312E">
          <w:pPr>
            <w:pStyle w:val="TOC2"/>
            <w:tabs>
              <w:tab w:val="right" w:leader="dot" w:pos="9016"/>
            </w:tabs>
            <w:rPr>
              <w:ins w:id="4" w:author="Connor Cuffe" w:date="2024-05-05T13:20:00Z"/>
              <w:rFonts w:eastAsiaTheme="minorEastAsia"/>
              <w:noProof/>
              <w:lang w:eastAsia="en-AU"/>
            </w:rPr>
          </w:pPr>
          <w:ins w:id="5"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"_Toc165807638"</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Waterfall development model description</w:t>
            </w:r>
            <w:r>
              <w:rPr>
                <w:noProof/>
                <w:webHidden/>
              </w:rPr>
              <w:tab/>
            </w:r>
            <w:r>
              <w:rPr>
                <w:noProof/>
                <w:webHidden/>
              </w:rPr>
              <w:fldChar w:fldCharType="begin"/>
            </w:r>
            <w:r>
              <w:rPr>
                <w:noProof/>
                <w:webHidden/>
              </w:rPr>
              <w:instrText xml:space="preserve"> PAGEREF _Toc165807638 \h </w:instrText>
            </w:r>
            <w:r>
              <w:rPr>
                <w:noProof/>
                <w:webHidden/>
              </w:rPr>
            </w:r>
          </w:ins>
          <w:r>
            <w:rPr>
              <w:noProof/>
              <w:webHidden/>
            </w:rPr>
            <w:fldChar w:fldCharType="separate"/>
          </w:r>
          <w:ins w:id="6" w:author="Connor Cuffe" w:date="2024-05-05T13:20:00Z">
            <w:r>
              <w:rPr>
                <w:noProof/>
                <w:webHidden/>
              </w:rPr>
              <w:t>2</w:t>
            </w:r>
            <w:r>
              <w:rPr>
                <w:noProof/>
                <w:webHidden/>
              </w:rPr>
              <w:fldChar w:fldCharType="end"/>
            </w:r>
            <w:r w:rsidRPr="00996434">
              <w:rPr>
                <w:rStyle w:val="Hyperlink"/>
                <w:noProof/>
              </w:rPr>
              <w:fldChar w:fldCharType="end"/>
            </w:r>
          </w:ins>
        </w:p>
        <w:p w14:paraId="479A84BF" w14:textId="7477F0E0" w:rsidR="00E2312E" w:rsidRDefault="00E2312E">
          <w:pPr>
            <w:pStyle w:val="TOC3"/>
            <w:rPr>
              <w:ins w:id="7" w:author="Connor Cuffe" w:date="2024-05-05T13:20:00Z"/>
              <w:rFonts w:eastAsiaTheme="minorEastAsia"/>
              <w:noProof/>
              <w:lang w:eastAsia="en-AU"/>
            </w:rPr>
          </w:pPr>
          <w:ins w:id="8"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"_Toc165807639"</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Pros:</w:t>
            </w:r>
            <w:r>
              <w:rPr>
                <w:noProof/>
                <w:webHidden/>
              </w:rPr>
              <w:tab/>
            </w:r>
            <w:r>
              <w:rPr>
                <w:noProof/>
                <w:webHidden/>
              </w:rPr>
              <w:fldChar w:fldCharType="begin"/>
            </w:r>
            <w:r>
              <w:rPr>
                <w:noProof/>
                <w:webHidden/>
              </w:rPr>
              <w:instrText xml:space="preserve"> PAGEREF _Toc165807639 \h </w:instrText>
            </w:r>
            <w:r>
              <w:rPr>
                <w:noProof/>
                <w:webHidden/>
              </w:rPr>
            </w:r>
          </w:ins>
          <w:r>
            <w:rPr>
              <w:noProof/>
              <w:webHidden/>
            </w:rPr>
            <w:fldChar w:fldCharType="separate"/>
          </w:r>
          <w:ins w:id="9" w:author="Connor Cuffe" w:date="2024-05-05T13:20:00Z">
            <w:r>
              <w:rPr>
                <w:noProof/>
                <w:webHidden/>
              </w:rPr>
              <w:t>2</w:t>
            </w:r>
            <w:r>
              <w:rPr>
                <w:noProof/>
                <w:webHidden/>
              </w:rPr>
              <w:fldChar w:fldCharType="end"/>
            </w:r>
            <w:r w:rsidRPr="00996434">
              <w:rPr>
                <w:rStyle w:val="Hyperlink"/>
                <w:noProof/>
              </w:rPr>
              <w:fldChar w:fldCharType="end"/>
            </w:r>
          </w:ins>
        </w:p>
        <w:p w14:paraId="0DE37DCA" w14:textId="007FB5DD" w:rsidR="00E2312E" w:rsidRDefault="00E2312E">
          <w:pPr>
            <w:pStyle w:val="TOC3"/>
            <w:rPr>
              <w:ins w:id="10" w:author="Connor Cuffe" w:date="2024-05-05T13:20:00Z"/>
              <w:rFonts w:eastAsiaTheme="minorEastAsia"/>
              <w:noProof/>
              <w:lang w:eastAsia="en-AU"/>
            </w:rPr>
          </w:pPr>
          <w:ins w:id="11"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"_Toc165807640"</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Cons:</w:t>
            </w:r>
            <w:r>
              <w:rPr>
                <w:noProof/>
                <w:webHidden/>
              </w:rPr>
              <w:tab/>
            </w:r>
            <w:r>
              <w:rPr>
                <w:noProof/>
                <w:webHidden/>
              </w:rPr>
              <w:fldChar w:fldCharType="begin"/>
            </w:r>
            <w:r>
              <w:rPr>
                <w:noProof/>
                <w:webHidden/>
              </w:rPr>
              <w:instrText xml:space="preserve"> PAGEREF _Toc165807640 \h </w:instrText>
            </w:r>
            <w:r>
              <w:rPr>
                <w:noProof/>
                <w:webHidden/>
              </w:rPr>
            </w:r>
          </w:ins>
          <w:r>
            <w:rPr>
              <w:noProof/>
              <w:webHidden/>
            </w:rPr>
            <w:fldChar w:fldCharType="separate"/>
          </w:r>
          <w:ins w:id="12" w:author="Connor Cuffe" w:date="2024-05-05T13:20:00Z">
            <w:r>
              <w:rPr>
                <w:noProof/>
                <w:webHidden/>
              </w:rPr>
              <w:t>2</w:t>
            </w:r>
            <w:r>
              <w:rPr>
                <w:noProof/>
                <w:webHidden/>
              </w:rPr>
              <w:fldChar w:fldCharType="end"/>
            </w:r>
            <w:r w:rsidRPr="00996434">
              <w:rPr>
                <w:rStyle w:val="Hyperlink"/>
                <w:noProof/>
              </w:rPr>
              <w:fldChar w:fldCharType="end"/>
            </w:r>
          </w:ins>
        </w:p>
        <w:p w14:paraId="6B5D5F29" w14:textId="72E2F0CA" w:rsidR="00E2312E" w:rsidRDefault="00E2312E">
          <w:pPr>
            <w:pStyle w:val="TOC3"/>
            <w:rPr>
              <w:ins w:id="13" w:author="Connor Cuffe" w:date="2024-05-05T13:20:00Z"/>
              <w:rFonts w:eastAsiaTheme="minorEastAsia"/>
              <w:noProof/>
              <w:lang w:eastAsia="en-AU"/>
            </w:rPr>
          </w:pPr>
          <w:ins w:id="14"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"_Toc165807641"</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Summary</w:t>
            </w:r>
            <w:r>
              <w:rPr>
                <w:noProof/>
                <w:webHidden/>
              </w:rPr>
              <w:tab/>
            </w:r>
            <w:r>
              <w:rPr>
                <w:noProof/>
                <w:webHidden/>
              </w:rPr>
              <w:fldChar w:fldCharType="begin"/>
            </w:r>
            <w:r>
              <w:rPr>
                <w:noProof/>
                <w:webHidden/>
              </w:rPr>
              <w:instrText xml:space="preserve"> PAGEREF _Toc165807641 \h </w:instrText>
            </w:r>
            <w:r>
              <w:rPr>
                <w:noProof/>
                <w:webHidden/>
              </w:rPr>
            </w:r>
          </w:ins>
          <w:r>
            <w:rPr>
              <w:noProof/>
              <w:webHidden/>
            </w:rPr>
            <w:fldChar w:fldCharType="separate"/>
          </w:r>
          <w:ins w:id="15" w:author="Connor Cuffe" w:date="2024-05-05T13:20:00Z">
            <w:r>
              <w:rPr>
                <w:noProof/>
                <w:webHidden/>
              </w:rPr>
              <w:t>2</w:t>
            </w:r>
            <w:r>
              <w:rPr>
                <w:noProof/>
                <w:webHidden/>
              </w:rPr>
              <w:fldChar w:fldCharType="end"/>
            </w:r>
            <w:r w:rsidRPr="00996434">
              <w:rPr>
                <w:rStyle w:val="Hyperlink"/>
                <w:noProof/>
              </w:rPr>
              <w:fldChar w:fldCharType="end"/>
            </w:r>
          </w:ins>
        </w:p>
        <w:p w14:paraId="78188B3F" w14:textId="23FEC25C" w:rsidR="00E2312E" w:rsidRDefault="00E2312E">
          <w:pPr>
            <w:pStyle w:val="TOC2"/>
            <w:tabs>
              <w:tab w:val="right" w:leader="dot" w:pos="9016"/>
            </w:tabs>
            <w:rPr>
              <w:ins w:id="16" w:author="Connor Cuffe" w:date="2024-05-05T13:20:00Z"/>
              <w:rFonts w:eastAsiaTheme="minorEastAsia"/>
              <w:noProof/>
              <w:lang w:eastAsia="en-AU"/>
            </w:rPr>
          </w:pPr>
          <w:ins w:id="17"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"_Toc165807642"</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Agile development model description</w:t>
            </w:r>
            <w:r>
              <w:rPr>
                <w:noProof/>
                <w:webHidden/>
              </w:rPr>
              <w:tab/>
            </w:r>
            <w:r>
              <w:rPr>
                <w:noProof/>
                <w:webHidden/>
              </w:rPr>
              <w:fldChar w:fldCharType="begin"/>
            </w:r>
            <w:r>
              <w:rPr>
                <w:noProof/>
                <w:webHidden/>
              </w:rPr>
              <w:instrText xml:space="preserve"> PAGEREF _Toc165807642 \h </w:instrText>
            </w:r>
            <w:r>
              <w:rPr>
                <w:noProof/>
                <w:webHidden/>
              </w:rPr>
            </w:r>
          </w:ins>
          <w:r>
            <w:rPr>
              <w:noProof/>
              <w:webHidden/>
            </w:rPr>
            <w:fldChar w:fldCharType="separate"/>
          </w:r>
          <w:ins w:id="18" w:author="Connor Cuffe" w:date="2024-05-05T13:20:00Z">
            <w:r>
              <w:rPr>
                <w:noProof/>
                <w:webHidden/>
              </w:rPr>
              <w:t>2</w:t>
            </w:r>
            <w:r>
              <w:rPr>
                <w:noProof/>
                <w:webHidden/>
              </w:rPr>
              <w:fldChar w:fldCharType="end"/>
            </w:r>
            <w:r w:rsidRPr="00996434">
              <w:rPr>
                <w:rStyle w:val="Hyperlink"/>
                <w:noProof/>
              </w:rPr>
              <w:fldChar w:fldCharType="end"/>
            </w:r>
          </w:ins>
        </w:p>
        <w:p w14:paraId="60A2EAB1" w14:textId="550E16BB" w:rsidR="00E2312E" w:rsidRDefault="00E2312E">
          <w:pPr>
            <w:pStyle w:val="TOC3"/>
            <w:rPr>
              <w:ins w:id="19" w:author="Connor Cuffe" w:date="2024-05-05T13:20:00Z"/>
              <w:rFonts w:eastAsiaTheme="minorEastAsia"/>
              <w:noProof/>
              <w:lang w:eastAsia="en-AU"/>
            </w:rPr>
          </w:pPr>
          <w:ins w:id="20"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"_Toc165807643"</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Scrum:</w:t>
            </w:r>
            <w:r>
              <w:rPr>
                <w:noProof/>
                <w:webHidden/>
              </w:rPr>
              <w:tab/>
            </w:r>
            <w:r>
              <w:rPr>
                <w:noProof/>
                <w:webHidden/>
              </w:rPr>
              <w:fldChar w:fldCharType="begin"/>
            </w:r>
            <w:r>
              <w:rPr>
                <w:noProof/>
                <w:webHidden/>
              </w:rPr>
              <w:instrText xml:space="preserve"> PAGEREF _Toc165807643 \h </w:instrText>
            </w:r>
            <w:r>
              <w:rPr>
                <w:noProof/>
                <w:webHidden/>
              </w:rPr>
            </w:r>
          </w:ins>
          <w:r>
            <w:rPr>
              <w:noProof/>
              <w:webHidden/>
            </w:rPr>
            <w:fldChar w:fldCharType="separate"/>
          </w:r>
          <w:ins w:id="21" w:author="Connor Cuffe" w:date="2024-05-05T13:20:00Z">
            <w:r>
              <w:rPr>
                <w:noProof/>
                <w:webHidden/>
              </w:rPr>
              <w:t>2</w:t>
            </w:r>
            <w:r>
              <w:rPr>
                <w:noProof/>
                <w:webHidden/>
              </w:rPr>
              <w:fldChar w:fldCharType="end"/>
            </w:r>
            <w:r w:rsidRPr="00996434">
              <w:rPr>
                <w:rStyle w:val="Hyperlink"/>
                <w:noProof/>
              </w:rPr>
              <w:fldChar w:fldCharType="end"/>
            </w:r>
          </w:ins>
        </w:p>
        <w:p w14:paraId="65127D69" w14:textId="1179CEAA" w:rsidR="00E2312E" w:rsidRDefault="00E2312E">
          <w:pPr>
            <w:pStyle w:val="TOC3"/>
            <w:rPr>
              <w:ins w:id="22" w:author="Connor Cuffe" w:date="2024-05-05T13:20:00Z"/>
              <w:rFonts w:eastAsiaTheme="minorEastAsia"/>
              <w:noProof/>
              <w:lang w:eastAsia="en-AU"/>
            </w:rPr>
          </w:pPr>
          <w:ins w:id="23"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"_Toc165807644"</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Kanban:</w:t>
            </w:r>
            <w:r>
              <w:rPr>
                <w:noProof/>
                <w:webHidden/>
              </w:rPr>
              <w:tab/>
            </w:r>
            <w:r>
              <w:rPr>
                <w:noProof/>
                <w:webHidden/>
              </w:rPr>
              <w:fldChar w:fldCharType="begin"/>
            </w:r>
            <w:r>
              <w:rPr>
                <w:noProof/>
                <w:webHidden/>
              </w:rPr>
              <w:instrText xml:space="preserve"> PAGEREF _Toc165807644 \h </w:instrText>
            </w:r>
            <w:r>
              <w:rPr>
                <w:noProof/>
                <w:webHidden/>
              </w:rPr>
            </w:r>
          </w:ins>
          <w:r>
            <w:rPr>
              <w:noProof/>
              <w:webHidden/>
            </w:rPr>
            <w:fldChar w:fldCharType="separate"/>
          </w:r>
          <w:ins w:id="24" w:author="Connor Cuffe" w:date="2024-05-05T13:20:00Z">
            <w:r>
              <w:rPr>
                <w:noProof/>
                <w:webHidden/>
              </w:rPr>
              <w:t>2</w:t>
            </w:r>
            <w:r>
              <w:rPr>
                <w:noProof/>
                <w:webHidden/>
              </w:rPr>
              <w:fldChar w:fldCharType="end"/>
            </w:r>
            <w:r w:rsidRPr="00996434">
              <w:rPr>
                <w:rStyle w:val="Hyperlink"/>
                <w:noProof/>
              </w:rPr>
              <w:fldChar w:fldCharType="end"/>
            </w:r>
          </w:ins>
        </w:p>
        <w:p w14:paraId="116221AE" w14:textId="166DE2E7" w:rsidR="00E2312E" w:rsidRDefault="00E2312E">
          <w:pPr>
            <w:pStyle w:val="TOC3"/>
            <w:rPr>
              <w:ins w:id="25" w:author="Connor Cuffe" w:date="2024-05-05T13:20:00Z"/>
              <w:rFonts w:eastAsiaTheme="minorEastAsia"/>
              <w:noProof/>
              <w:lang w:eastAsia="en-AU"/>
            </w:rPr>
          </w:pPr>
          <w:ins w:id="26"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"_Toc165807645"</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Pros:</w:t>
            </w:r>
            <w:r>
              <w:rPr>
                <w:noProof/>
                <w:webHidden/>
              </w:rPr>
              <w:tab/>
            </w:r>
            <w:r>
              <w:rPr>
                <w:noProof/>
                <w:webHidden/>
              </w:rPr>
              <w:fldChar w:fldCharType="begin"/>
            </w:r>
            <w:r>
              <w:rPr>
                <w:noProof/>
                <w:webHidden/>
              </w:rPr>
              <w:instrText xml:space="preserve"> PAGEREF _Toc165807645 \h </w:instrText>
            </w:r>
            <w:r>
              <w:rPr>
                <w:noProof/>
                <w:webHidden/>
              </w:rPr>
            </w:r>
          </w:ins>
          <w:r>
            <w:rPr>
              <w:noProof/>
              <w:webHidden/>
            </w:rPr>
            <w:fldChar w:fldCharType="separate"/>
          </w:r>
          <w:ins w:id="27" w:author="Connor Cuffe" w:date="2024-05-05T13:20:00Z">
            <w:r>
              <w:rPr>
                <w:noProof/>
                <w:webHidden/>
              </w:rPr>
              <w:t>3</w:t>
            </w:r>
            <w:r>
              <w:rPr>
                <w:noProof/>
                <w:webHidden/>
              </w:rPr>
              <w:fldChar w:fldCharType="end"/>
            </w:r>
            <w:r w:rsidRPr="00996434">
              <w:rPr>
                <w:rStyle w:val="Hyperlink"/>
                <w:noProof/>
              </w:rPr>
              <w:fldChar w:fldCharType="end"/>
            </w:r>
          </w:ins>
        </w:p>
        <w:p w14:paraId="7CB2BF56" w14:textId="56CAECAC" w:rsidR="00E2312E" w:rsidRDefault="00E2312E">
          <w:pPr>
            <w:pStyle w:val="TOC3"/>
            <w:rPr>
              <w:ins w:id="28" w:author="Connor Cuffe" w:date="2024-05-05T13:20:00Z"/>
              <w:rFonts w:eastAsiaTheme="minorEastAsia"/>
              <w:noProof/>
              <w:lang w:eastAsia="en-AU"/>
            </w:rPr>
          </w:pPr>
          <w:ins w:id="29"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"_Toc165807646"</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Cons:</w:t>
            </w:r>
            <w:r>
              <w:rPr>
                <w:noProof/>
                <w:webHidden/>
              </w:rPr>
              <w:tab/>
            </w:r>
            <w:r>
              <w:rPr>
                <w:noProof/>
                <w:webHidden/>
              </w:rPr>
              <w:fldChar w:fldCharType="begin"/>
            </w:r>
            <w:r>
              <w:rPr>
                <w:noProof/>
                <w:webHidden/>
              </w:rPr>
              <w:instrText xml:space="preserve"> PAGEREF _Toc165807646 \h </w:instrText>
            </w:r>
            <w:r>
              <w:rPr>
                <w:noProof/>
                <w:webHidden/>
              </w:rPr>
            </w:r>
          </w:ins>
          <w:r>
            <w:rPr>
              <w:noProof/>
              <w:webHidden/>
            </w:rPr>
            <w:fldChar w:fldCharType="separate"/>
          </w:r>
          <w:ins w:id="30" w:author="Connor Cuffe" w:date="2024-05-05T13:20:00Z">
            <w:r>
              <w:rPr>
                <w:noProof/>
                <w:webHidden/>
              </w:rPr>
              <w:t>3</w:t>
            </w:r>
            <w:r>
              <w:rPr>
                <w:noProof/>
                <w:webHidden/>
              </w:rPr>
              <w:fldChar w:fldCharType="end"/>
            </w:r>
            <w:r w:rsidRPr="00996434">
              <w:rPr>
                <w:rStyle w:val="Hyperlink"/>
                <w:noProof/>
              </w:rPr>
              <w:fldChar w:fldCharType="end"/>
            </w:r>
          </w:ins>
        </w:p>
        <w:p w14:paraId="7063501C" w14:textId="008C7A66" w:rsidR="00E2312E" w:rsidRDefault="00E2312E">
          <w:pPr>
            <w:pStyle w:val="TOC3"/>
            <w:rPr>
              <w:ins w:id="31" w:author="Connor Cuffe" w:date="2024-05-05T13:20:00Z"/>
              <w:rFonts w:eastAsiaTheme="minorEastAsia"/>
              <w:noProof/>
              <w:lang w:eastAsia="en-AU"/>
            </w:rPr>
          </w:pPr>
          <w:ins w:id="32"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"_Toc165807647"</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Summary</w:t>
            </w:r>
            <w:r>
              <w:rPr>
                <w:noProof/>
                <w:webHidden/>
              </w:rPr>
              <w:tab/>
            </w:r>
            <w:r>
              <w:rPr>
                <w:noProof/>
                <w:webHidden/>
              </w:rPr>
              <w:fldChar w:fldCharType="begin"/>
            </w:r>
            <w:r>
              <w:rPr>
                <w:noProof/>
                <w:webHidden/>
              </w:rPr>
              <w:instrText xml:space="preserve"> PAGEREF _Toc165807647 \h </w:instrText>
            </w:r>
            <w:r>
              <w:rPr>
                <w:noProof/>
                <w:webHidden/>
              </w:rPr>
            </w:r>
          </w:ins>
          <w:r>
            <w:rPr>
              <w:noProof/>
              <w:webHidden/>
            </w:rPr>
            <w:fldChar w:fldCharType="separate"/>
          </w:r>
          <w:ins w:id="33" w:author="Connor Cuffe" w:date="2024-05-05T13:20:00Z">
            <w:r>
              <w:rPr>
                <w:noProof/>
                <w:webHidden/>
              </w:rPr>
              <w:t>3</w:t>
            </w:r>
            <w:r>
              <w:rPr>
                <w:noProof/>
                <w:webHidden/>
              </w:rPr>
              <w:fldChar w:fldCharType="end"/>
            </w:r>
            <w:r w:rsidRPr="00996434">
              <w:rPr>
                <w:rStyle w:val="Hyperlink"/>
                <w:noProof/>
              </w:rPr>
              <w:fldChar w:fldCharType="end"/>
            </w:r>
          </w:ins>
        </w:p>
        <w:p w14:paraId="2D052468" w14:textId="5AFEBBF9" w:rsidR="00E2312E" w:rsidRDefault="00E2312E">
          <w:pPr>
            <w:pStyle w:val="TOC2"/>
            <w:tabs>
              <w:tab w:val="right" w:leader="dot" w:pos="9016"/>
            </w:tabs>
            <w:rPr>
              <w:ins w:id="34" w:author="Connor Cuffe" w:date="2024-05-05T13:20:00Z"/>
              <w:rFonts w:eastAsiaTheme="minorEastAsia"/>
              <w:noProof/>
              <w:lang w:eastAsia="en-AU"/>
            </w:rPr>
          </w:pPr>
          <w:ins w:id="35"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"_Toc165807648"</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Spiral development model description</w:t>
            </w:r>
            <w:r>
              <w:rPr>
                <w:noProof/>
                <w:webHidden/>
              </w:rPr>
              <w:tab/>
            </w:r>
            <w:r>
              <w:rPr>
                <w:noProof/>
                <w:webHidden/>
              </w:rPr>
              <w:fldChar w:fldCharType="begin"/>
            </w:r>
            <w:r>
              <w:rPr>
                <w:noProof/>
                <w:webHidden/>
              </w:rPr>
              <w:instrText xml:space="preserve"> PAGEREF _Toc165807648 \h </w:instrText>
            </w:r>
            <w:r>
              <w:rPr>
                <w:noProof/>
                <w:webHidden/>
              </w:rPr>
            </w:r>
          </w:ins>
          <w:r>
            <w:rPr>
              <w:noProof/>
              <w:webHidden/>
            </w:rPr>
            <w:fldChar w:fldCharType="separate"/>
          </w:r>
          <w:ins w:id="36" w:author="Connor Cuffe" w:date="2024-05-05T13:20:00Z">
            <w:r>
              <w:rPr>
                <w:noProof/>
                <w:webHidden/>
              </w:rPr>
              <w:t>3</w:t>
            </w:r>
            <w:r>
              <w:rPr>
                <w:noProof/>
                <w:webHidden/>
              </w:rPr>
              <w:fldChar w:fldCharType="end"/>
            </w:r>
            <w:r w:rsidRPr="00996434">
              <w:rPr>
                <w:rStyle w:val="Hyperlink"/>
                <w:noProof/>
              </w:rPr>
              <w:fldChar w:fldCharType="end"/>
            </w:r>
          </w:ins>
        </w:p>
        <w:p w14:paraId="3952625A" w14:textId="15D61152" w:rsidR="00E2312E" w:rsidRDefault="00E2312E">
          <w:pPr>
            <w:pStyle w:val="TOC3"/>
            <w:rPr>
              <w:ins w:id="37" w:author="Connor Cuffe" w:date="2024-05-05T13:20:00Z"/>
              <w:rFonts w:eastAsiaTheme="minorEastAsia"/>
              <w:noProof/>
              <w:lang w:eastAsia="en-AU"/>
            </w:rPr>
          </w:pPr>
          <w:ins w:id="38"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"_Toc165807649"</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Pros:</w:t>
            </w:r>
            <w:r>
              <w:rPr>
                <w:noProof/>
                <w:webHidden/>
              </w:rPr>
              <w:tab/>
            </w:r>
            <w:r>
              <w:rPr>
                <w:noProof/>
                <w:webHidden/>
              </w:rPr>
              <w:fldChar w:fldCharType="begin"/>
            </w:r>
            <w:r>
              <w:rPr>
                <w:noProof/>
                <w:webHidden/>
              </w:rPr>
              <w:instrText xml:space="preserve"> PAGEREF _Toc165807649 \h </w:instrText>
            </w:r>
            <w:r>
              <w:rPr>
                <w:noProof/>
                <w:webHidden/>
              </w:rPr>
            </w:r>
          </w:ins>
          <w:r>
            <w:rPr>
              <w:noProof/>
              <w:webHidden/>
            </w:rPr>
            <w:fldChar w:fldCharType="separate"/>
          </w:r>
          <w:ins w:id="39" w:author="Connor Cuffe" w:date="2024-05-05T13:20:00Z">
            <w:r>
              <w:rPr>
                <w:noProof/>
                <w:webHidden/>
              </w:rPr>
              <w:t>4</w:t>
            </w:r>
            <w:r>
              <w:rPr>
                <w:noProof/>
                <w:webHidden/>
              </w:rPr>
              <w:fldChar w:fldCharType="end"/>
            </w:r>
            <w:r w:rsidRPr="00996434">
              <w:rPr>
                <w:rStyle w:val="Hyperlink"/>
                <w:noProof/>
              </w:rPr>
              <w:fldChar w:fldCharType="end"/>
            </w:r>
          </w:ins>
        </w:p>
        <w:p w14:paraId="2893F5DB" w14:textId="4E2627FA" w:rsidR="00E2312E" w:rsidRDefault="00E2312E">
          <w:pPr>
            <w:pStyle w:val="TOC3"/>
            <w:rPr>
              <w:ins w:id="40" w:author="Connor Cuffe" w:date="2024-05-05T13:20:00Z"/>
              <w:rFonts w:eastAsiaTheme="minorEastAsia"/>
              <w:noProof/>
              <w:lang w:eastAsia="en-AU"/>
            </w:rPr>
          </w:pPr>
          <w:ins w:id="41"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"_Toc165807650"</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Cons:</w:t>
            </w:r>
            <w:r>
              <w:rPr>
                <w:noProof/>
                <w:webHidden/>
              </w:rPr>
              <w:tab/>
            </w:r>
            <w:r>
              <w:rPr>
                <w:noProof/>
                <w:webHidden/>
              </w:rPr>
              <w:fldChar w:fldCharType="begin"/>
            </w:r>
            <w:r>
              <w:rPr>
                <w:noProof/>
                <w:webHidden/>
              </w:rPr>
              <w:instrText xml:space="preserve"> PAGEREF _Toc165807650 \h </w:instrText>
            </w:r>
            <w:r>
              <w:rPr>
                <w:noProof/>
                <w:webHidden/>
              </w:rPr>
            </w:r>
          </w:ins>
          <w:r>
            <w:rPr>
              <w:noProof/>
              <w:webHidden/>
            </w:rPr>
            <w:fldChar w:fldCharType="separate"/>
          </w:r>
          <w:ins w:id="42" w:author="Connor Cuffe" w:date="2024-05-05T13:20:00Z">
            <w:r>
              <w:rPr>
                <w:noProof/>
                <w:webHidden/>
              </w:rPr>
              <w:t>4</w:t>
            </w:r>
            <w:r>
              <w:rPr>
                <w:noProof/>
                <w:webHidden/>
              </w:rPr>
              <w:fldChar w:fldCharType="end"/>
            </w:r>
            <w:r w:rsidRPr="00996434">
              <w:rPr>
                <w:rStyle w:val="Hyperlink"/>
                <w:noProof/>
              </w:rPr>
              <w:fldChar w:fldCharType="end"/>
            </w:r>
          </w:ins>
        </w:p>
        <w:p w14:paraId="4F4BA042" w14:textId="4DC732F6" w:rsidR="00E2312E" w:rsidRDefault="00E2312E">
          <w:pPr>
            <w:pStyle w:val="TOC3"/>
            <w:rPr>
              <w:ins w:id="43" w:author="Connor Cuffe" w:date="2024-05-05T13:20:00Z"/>
              <w:rFonts w:eastAsiaTheme="minorEastAsia"/>
              <w:noProof/>
              <w:lang w:eastAsia="en-AU"/>
            </w:rPr>
          </w:pPr>
          <w:ins w:id="44"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"_Toc165807651"</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Summary</w:t>
            </w:r>
            <w:r>
              <w:rPr>
                <w:noProof/>
                <w:webHidden/>
              </w:rPr>
              <w:tab/>
            </w:r>
            <w:r>
              <w:rPr>
                <w:noProof/>
                <w:webHidden/>
              </w:rPr>
              <w:fldChar w:fldCharType="begin"/>
            </w:r>
            <w:r>
              <w:rPr>
                <w:noProof/>
                <w:webHidden/>
              </w:rPr>
              <w:instrText xml:space="preserve"> PAGEREF _Toc165807651 \h </w:instrText>
            </w:r>
            <w:r>
              <w:rPr>
                <w:noProof/>
                <w:webHidden/>
              </w:rPr>
            </w:r>
          </w:ins>
          <w:r>
            <w:rPr>
              <w:noProof/>
              <w:webHidden/>
            </w:rPr>
            <w:fldChar w:fldCharType="separate"/>
          </w:r>
          <w:ins w:id="45" w:author="Connor Cuffe" w:date="2024-05-05T13:20:00Z">
            <w:r>
              <w:rPr>
                <w:noProof/>
                <w:webHidden/>
              </w:rPr>
              <w:t>4</w:t>
            </w:r>
            <w:r>
              <w:rPr>
                <w:noProof/>
                <w:webHidden/>
              </w:rPr>
              <w:fldChar w:fldCharType="end"/>
            </w:r>
            <w:r w:rsidRPr="00996434">
              <w:rPr>
                <w:rStyle w:val="Hyperlink"/>
                <w:noProof/>
              </w:rPr>
              <w:fldChar w:fldCharType="end"/>
            </w:r>
          </w:ins>
        </w:p>
        <w:p w14:paraId="234FEBAE" w14:textId="519A1447" w:rsidR="00E2312E" w:rsidRDefault="00E2312E">
          <w:pPr>
            <w:pStyle w:val="TOC2"/>
            <w:tabs>
              <w:tab w:val="right" w:leader="dot" w:pos="9016"/>
            </w:tabs>
            <w:rPr>
              <w:ins w:id="46" w:author="Connor Cuffe" w:date="2024-05-05T13:20:00Z"/>
              <w:rFonts w:eastAsiaTheme="minorEastAsia"/>
              <w:noProof/>
              <w:lang w:eastAsia="en-AU"/>
            </w:rPr>
          </w:pPr>
          <w:ins w:id="47"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"_Toc165807652"</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Final decision</w:t>
            </w:r>
            <w:r>
              <w:rPr>
                <w:noProof/>
                <w:webHidden/>
              </w:rPr>
              <w:tab/>
            </w:r>
            <w:r>
              <w:rPr>
                <w:noProof/>
                <w:webHidden/>
              </w:rPr>
              <w:fldChar w:fldCharType="begin"/>
            </w:r>
            <w:r>
              <w:rPr>
                <w:noProof/>
                <w:webHidden/>
              </w:rPr>
              <w:instrText xml:space="preserve"> PAGEREF _Toc165807652 \h </w:instrText>
            </w:r>
            <w:r>
              <w:rPr>
                <w:noProof/>
                <w:webHidden/>
              </w:rPr>
            </w:r>
          </w:ins>
          <w:r>
            <w:rPr>
              <w:noProof/>
              <w:webHidden/>
            </w:rPr>
            <w:fldChar w:fldCharType="separate"/>
          </w:r>
          <w:ins w:id="48" w:author="Connor Cuffe" w:date="2024-05-05T13:20:00Z">
            <w:r>
              <w:rPr>
                <w:noProof/>
                <w:webHidden/>
              </w:rPr>
              <w:t>4</w:t>
            </w:r>
            <w:r>
              <w:rPr>
                <w:noProof/>
                <w:webHidden/>
              </w:rPr>
              <w:fldChar w:fldCharType="end"/>
            </w:r>
            <w:r w:rsidRPr="00996434">
              <w:rPr>
                <w:rStyle w:val="Hyperlink"/>
                <w:noProof/>
              </w:rPr>
              <w:fldChar w:fldCharType="end"/>
            </w:r>
          </w:ins>
        </w:p>
        <w:p w14:paraId="4C1134AC" w14:textId="59679E2B" w:rsidR="00E2312E" w:rsidRDefault="00E2312E">
          <w:pPr>
            <w:pStyle w:val="TOC1"/>
            <w:tabs>
              <w:tab w:val="right" w:leader="dot" w:pos="9016"/>
            </w:tabs>
            <w:rPr>
              <w:ins w:id="49" w:author="Connor Cuffe" w:date="2024-05-05T13:20:00Z"/>
              <w:rFonts w:eastAsiaTheme="minorEastAsia"/>
              <w:noProof/>
              <w:lang w:eastAsia="en-AU"/>
            </w:rPr>
          </w:pPr>
          <w:ins w:id="50"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"_Toc165807653"</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Authentication processes decision process.</w:t>
            </w:r>
            <w:r>
              <w:rPr>
                <w:noProof/>
                <w:webHidden/>
              </w:rPr>
              <w:tab/>
            </w:r>
            <w:r>
              <w:rPr>
                <w:noProof/>
                <w:webHidden/>
              </w:rPr>
              <w:fldChar w:fldCharType="begin"/>
            </w:r>
            <w:r>
              <w:rPr>
                <w:noProof/>
                <w:webHidden/>
              </w:rPr>
              <w:instrText xml:space="preserve"> PAGEREF _Toc165807653 \h </w:instrText>
            </w:r>
            <w:r>
              <w:rPr>
                <w:noProof/>
                <w:webHidden/>
              </w:rPr>
            </w:r>
          </w:ins>
          <w:r>
            <w:rPr>
              <w:noProof/>
              <w:webHidden/>
            </w:rPr>
            <w:fldChar w:fldCharType="separate"/>
          </w:r>
          <w:ins w:id="51" w:author="Connor Cuffe" w:date="2024-05-05T13:20:00Z">
            <w:r>
              <w:rPr>
                <w:noProof/>
                <w:webHidden/>
              </w:rPr>
              <w:t>4</w:t>
            </w:r>
            <w:r>
              <w:rPr>
                <w:noProof/>
                <w:webHidden/>
              </w:rPr>
              <w:fldChar w:fldCharType="end"/>
            </w:r>
            <w:r w:rsidRPr="00996434">
              <w:rPr>
                <w:rStyle w:val="Hyperlink"/>
                <w:noProof/>
              </w:rPr>
              <w:fldChar w:fldCharType="end"/>
            </w:r>
          </w:ins>
        </w:p>
        <w:p w14:paraId="4B1E88BE" w14:textId="6B404585" w:rsidR="00E2312E" w:rsidRDefault="00E2312E">
          <w:pPr>
            <w:pStyle w:val="TOC3"/>
            <w:rPr>
              <w:ins w:id="52" w:author="Connor Cuffe" w:date="2024-05-05T13:20:00Z"/>
              <w:rFonts w:eastAsiaTheme="minorEastAsia"/>
              <w:noProof/>
              <w:lang w:eastAsia="en-AU"/>
            </w:rPr>
          </w:pPr>
          <w:ins w:id="53"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"_Toc165807654"</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Process 1</w:t>
            </w:r>
            <w:r>
              <w:rPr>
                <w:noProof/>
                <w:webHidden/>
              </w:rPr>
              <w:tab/>
            </w:r>
            <w:r>
              <w:rPr>
                <w:noProof/>
                <w:webHidden/>
              </w:rPr>
              <w:fldChar w:fldCharType="begin"/>
            </w:r>
            <w:r>
              <w:rPr>
                <w:noProof/>
                <w:webHidden/>
              </w:rPr>
              <w:instrText xml:space="preserve"> PAGEREF _Toc165807654 \h </w:instrText>
            </w:r>
            <w:r>
              <w:rPr>
                <w:noProof/>
                <w:webHidden/>
              </w:rPr>
            </w:r>
          </w:ins>
          <w:r>
            <w:rPr>
              <w:noProof/>
              <w:webHidden/>
            </w:rPr>
            <w:fldChar w:fldCharType="separate"/>
          </w:r>
          <w:ins w:id="54" w:author="Connor Cuffe" w:date="2024-05-05T13:20:00Z">
            <w:r>
              <w:rPr>
                <w:noProof/>
                <w:webHidden/>
              </w:rPr>
              <w:t>4</w:t>
            </w:r>
            <w:r>
              <w:rPr>
                <w:noProof/>
                <w:webHidden/>
              </w:rPr>
              <w:fldChar w:fldCharType="end"/>
            </w:r>
            <w:r w:rsidRPr="00996434">
              <w:rPr>
                <w:rStyle w:val="Hyperlink"/>
                <w:noProof/>
              </w:rPr>
              <w:fldChar w:fldCharType="end"/>
            </w:r>
          </w:ins>
        </w:p>
        <w:p w14:paraId="6D70CE31" w14:textId="6F5A994B" w:rsidR="00E2312E" w:rsidRDefault="00E2312E">
          <w:pPr>
            <w:pStyle w:val="TOC3"/>
            <w:rPr>
              <w:ins w:id="55" w:author="Connor Cuffe" w:date="2024-05-05T13:20:00Z"/>
              <w:rFonts w:eastAsiaTheme="minorEastAsia"/>
              <w:noProof/>
              <w:lang w:eastAsia="en-AU"/>
            </w:rPr>
          </w:pPr>
          <w:ins w:id="56"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"_Toc165807655"</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Cons</w:t>
            </w:r>
            <w:r>
              <w:rPr>
                <w:noProof/>
                <w:webHidden/>
              </w:rPr>
              <w:tab/>
            </w:r>
            <w:r>
              <w:rPr>
                <w:noProof/>
                <w:webHidden/>
              </w:rPr>
              <w:fldChar w:fldCharType="begin"/>
            </w:r>
            <w:r>
              <w:rPr>
                <w:noProof/>
                <w:webHidden/>
              </w:rPr>
              <w:instrText xml:space="preserve"> PAGEREF _Toc165807655 \h </w:instrText>
            </w:r>
            <w:r>
              <w:rPr>
                <w:noProof/>
                <w:webHidden/>
              </w:rPr>
            </w:r>
          </w:ins>
          <w:r>
            <w:rPr>
              <w:noProof/>
              <w:webHidden/>
            </w:rPr>
            <w:fldChar w:fldCharType="separate"/>
          </w:r>
          <w:ins w:id="57" w:author="Connor Cuffe" w:date="2024-05-05T13:20:00Z">
            <w:r>
              <w:rPr>
                <w:noProof/>
                <w:webHidden/>
              </w:rPr>
              <w:t>5</w:t>
            </w:r>
            <w:r>
              <w:rPr>
                <w:noProof/>
                <w:webHidden/>
              </w:rPr>
              <w:fldChar w:fldCharType="end"/>
            </w:r>
            <w:r w:rsidRPr="00996434">
              <w:rPr>
                <w:rStyle w:val="Hyperlink"/>
                <w:noProof/>
              </w:rPr>
              <w:fldChar w:fldCharType="end"/>
            </w:r>
          </w:ins>
        </w:p>
        <w:p w14:paraId="1BA32098" w14:textId="48CD1E52" w:rsidR="00E2312E" w:rsidRDefault="00E2312E">
          <w:pPr>
            <w:pStyle w:val="TOC3"/>
            <w:rPr>
              <w:ins w:id="58" w:author="Connor Cuffe" w:date="2024-05-05T13:20:00Z"/>
              <w:rFonts w:eastAsiaTheme="minorEastAsia"/>
              <w:noProof/>
              <w:lang w:eastAsia="en-AU"/>
            </w:rPr>
          </w:pPr>
          <w:ins w:id="59"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"_Toc165807656"</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Pros</w:t>
            </w:r>
            <w:r>
              <w:rPr>
                <w:noProof/>
                <w:webHidden/>
              </w:rPr>
              <w:tab/>
            </w:r>
            <w:r>
              <w:rPr>
                <w:noProof/>
                <w:webHidden/>
              </w:rPr>
              <w:fldChar w:fldCharType="begin"/>
            </w:r>
            <w:r>
              <w:rPr>
                <w:noProof/>
                <w:webHidden/>
              </w:rPr>
              <w:instrText xml:space="preserve"> PAGEREF _Toc165807656 \h </w:instrText>
            </w:r>
            <w:r>
              <w:rPr>
                <w:noProof/>
                <w:webHidden/>
              </w:rPr>
            </w:r>
          </w:ins>
          <w:r>
            <w:rPr>
              <w:noProof/>
              <w:webHidden/>
            </w:rPr>
            <w:fldChar w:fldCharType="separate"/>
          </w:r>
          <w:ins w:id="60" w:author="Connor Cuffe" w:date="2024-05-05T13:20:00Z">
            <w:r>
              <w:rPr>
                <w:noProof/>
                <w:webHidden/>
              </w:rPr>
              <w:t>5</w:t>
            </w:r>
            <w:r>
              <w:rPr>
                <w:noProof/>
                <w:webHidden/>
              </w:rPr>
              <w:fldChar w:fldCharType="end"/>
            </w:r>
            <w:r w:rsidRPr="00996434">
              <w:rPr>
                <w:rStyle w:val="Hyperlink"/>
                <w:noProof/>
              </w:rPr>
              <w:fldChar w:fldCharType="end"/>
            </w:r>
          </w:ins>
        </w:p>
        <w:p w14:paraId="5C26252F" w14:textId="1ECA68DD" w:rsidR="00E2312E" w:rsidRDefault="00E2312E">
          <w:pPr>
            <w:pStyle w:val="TOC2"/>
            <w:tabs>
              <w:tab w:val="right" w:leader="dot" w:pos="9016"/>
            </w:tabs>
            <w:rPr>
              <w:ins w:id="61" w:author="Connor Cuffe" w:date="2024-05-05T13:20:00Z"/>
              <w:rFonts w:eastAsiaTheme="minorEastAsia"/>
              <w:noProof/>
              <w:lang w:eastAsia="en-AU"/>
            </w:rPr>
          </w:pPr>
          <w:ins w:id="62"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"_Toc165807657"</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Process 2</w:t>
            </w:r>
            <w:r>
              <w:rPr>
                <w:noProof/>
                <w:webHidden/>
              </w:rPr>
              <w:tab/>
            </w:r>
            <w:r>
              <w:rPr>
                <w:noProof/>
                <w:webHidden/>
              </w:rPr>
              <w:fldChar w:fldCharType="begin"/>
            </w:r>
            <w:r>
              <w:rPr>
                <w:noProof/>
                <w:webHidden/>
              </w:rPr>
              <w:instrText xml:space="preserve"> PAGEREF _Toc165807657 \h </w:instrText>
            </w:r>
            <w:r>
              <w:rPr>
                <w:noProof/>
                <w:webHidden/>
              </w:rPr>
            </w:r>
          </w:ins>
          <w:r>
            <w:rPr>
              <w:noProof/>
              <w:webHidden/>
            </w:rPr>
            <w:fldChar w:fldCharType="separate"/>
          </w:r>
          <w:ins w:id="63" w:author="Connor Cuffe" w:date="2024-05-05T13:20:00Z">
            <w:r>
              <w:rPr>
                <w:noProof/>
                <w:webHidden/>
              </w:rPr>
              <w:t>5</w:t>
            </w:r>
            <w:r>
              <w:rPr>
                <w:noProof/>
                <w:webHidden/>
              </w:rPr>
              <w:fldChar w:fldCharType="end"/>
            </w:r>
            <w:r w:rsidRPr="00996434">
              <w:rPr>
                <w:rStyle w:val="Hyperlink"/>
                <w:noProof/>
              </w:rPr>
              <w:fldChar w:fldCharType="end"/>
            </w:r>
          </w:ins>
        </w:p>
        <w:p w14:paraId="3E6D5E3B" w14:textId="7E8BF827" w:rsidR="00E2312E" w:rsidRDefault="00E2312E">
          <w:pPr>
            <w:pStyle w:val="TOC3"/>
            <w:rPr>
              <w:ins w:id="64" w:author="Connor Cuffe" w:date="2024-05-05T13:20:00Z"/>
              <w:rFonts w:eastAsiaTheme="minorEastAsia"/>
              <w:noProof/>
              <w:lang w:eastAsia="en-AU"/>
            </w:rPr>
          </w:pPr>
          <w:ins w:id="65"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"_Toc165807658"</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Cons</w:t>
            </w:r>
            <w:r>
              <w:rPr>
                <w:noProof/>
                <w:webHidden/>
              </w:rPr>
              <w:tab/>
            </w:r>
            <w:r>
              <w:rPr>
                <w:noProof/>
                <w:webHidden/>
              </w:rPr>
              <w:fldChar w:fldCharType="begin"/>
            </w:r>
            <w:r>
              <w:rPr>
                <w:noProof/>
                <w:webHidden/>
              </w:rPr>
              <w:instrText xml:space="preserve"> PAGEREF _Toc165807658 \h </w:instrText>
            </w:r>
            <w:r>
              <w:rPr>
                <w:noProof/>
                <w:webHidden/>
              </w:rPr>
            </w:r>
          </w:ins>
          <w:r>
            <w:rPr>
              <w:noProof/>
              <w:webHidden/>
            </w:rPr>
            <w:fldChar w:fldCharType="separate"/>
          </w:r>
          <w:ins w:id="66" w:author="Connor Cuffe" w:date="2024-05-05T13:20:00Z">
            <w:r>
              <w:rPr>
                <w:noProof/>
                <w:webHidden/>
              </w:rPr>
              <w:t>5</w:t>
            </w:r>
            <w:r>
              <w:rPr>
                <w:noProof/>
                <w:webHidden/>
              </w:rPr>
              <w:fldChar w:fldCharType="end"/>
            </w:r>
            <w:r w:rsidRPr="00996434">
              <w:rPr>
                <w:rStyle w:val="Hyperlink"/>
                <w:noProof/>
              </w:rPr>
              <w:fldChar w:fldCharType="end"/>
            </w:r>
          </w:ins>
        </w:p>
        <w:p w14:paraId="04C4D554" w14:textId="54F1DCA0" w:rsidR="00E2312E" w:rsidRDefault="00E2312E">
          <w:pPr>
            <w:pStyle w:val="TOC3"/>
            <w:rPr>
              <w:ins w:id="67" w:author="Connor Cuffe" w:date="2024-05-05T13:20:00Z"/>
              <w:rFonts w:eastAsiaTheme="minorEastAsia"/>
              <w:noProof/>
              <w:lang w:eastAsia="en-AU"/>
            </w:rPr>
          </w:pPr>
          <w:ins w:id="68"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"_Toc165807659"</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Pros</w:t>
            </w:r>
            <w:r>
              <w:rPr>
                <w:noProof/>
                <w:webHidden/>
              </w:rPr>
              <w:tab/>
            </w:r>
            <w:r>
              <w:rPr>
                <w:noProof/>
                <w:webHidden/>
              </w:rPr>
              <w:fldChar w:fldCharType="begin"/>
            </w:r>
            <w:r>
              <w:rPr>
                <w:noProof/>
                <w:webHidden/>
              </w:rPr>
              <w:instrText xml:space="preserve"> PAGEREF _Toc165807659 \h </w:instrText>
            </w:r>
            <w:r>
              <w:rPr>
                <w:noProof/>
                <w:webHidden/>
              </w:rPr>
            </w:r>
          </w:ins>
          <w:r>
            <w:rPr>
              <w:noProof/>
              <w:webHidden/>
            </w:rPr>
            <w:fldChar w:fldCharType="separate"/>
          </w:r>
          <w:ins w:id="69" w:author="Connor Cuffe" w:date="2024-05-05T13:20:00Z">
            <w:r>
              <w:rPr>
                <w:noProof/>
                <w:webHidden/>
              </w:rPr>
              <w:t>5</w:t>
            </w:r>
            <w:r>
              <w:rPr>
                <w:noProof/>
                <w:webHidden/>
              </w:rPr>
              <w:fldChar w:fldCharType="end"/>
            </w:r>
            <w:r w:rsidRPr="00996434">
              <w:rPr>
                <w:rStyle w:val="Hyperlink"/>
                <w:noProof/>
              </w:rPr>
              <w:fldChar w:fldCharType="end"/>
            </w:r>
          </w:ins>
        </w:p>
        <w:p w14:paraId="0E38AD78" w14:textId="63522F84" w:rsidR="00E2312E" w:rsidRDefault="00E2312E">
          <w:pPr>
            <w:pStyle w:val="TOC2"/>
            <w:tabs>
              <w:tab w:val="right" w:leader="dot" w:pos="9016"/>
            </w:tabs>
            <w:rPr>
              <w:ins w:id="70" w:author="Connor Cuffe" w:date="2024-05-05T13:20:00Z"/>
              <w:rFonts w:eastAsiaTheme="minorEastAsia"/>
              <w:noProof/>
              <w:lang w:eastAsia="en-AU"/>
            </w:rPr>
          </w:pPr>
          <w:ins w:id="71"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"_Toc165807660"</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Process 3</w:t>
            </w:r>
            <w:r>
              <w:rPr>
                <w:noProof/>
                <w:webHidden/>
              </w:rPr>
              <w:tab/>
            </w:r>
            <w:r>
              <w:rPr>
                <w:noProof/>
                <w:webHidden/>
              </w:rPr>
              <w:fldChar w:fldCharType="begin"/>
            </w:r>
            <w:r>
              <w:rPr>
                <w:noProof/>
                <w:webHidden/>
              </w:rPr>
              <w:instrText xml:space="preserve"> PAGEREF _Toc165807660 \h </w:instrText>
            </w:r>
            <w:r>
              <w:rPr>
                <w:noProof/>
                <w:webHidden/>
              </w:rPr>
            </w:r>
          </w:ins>
          <w:r>
            <w:rPr>
              <w:noProof/>
              <w:webHidden/>
            </w:rPr>
            <w:fldChar w:fldCharType="separate"/>
          </w:r>
          <w:ins w:id="72" w:author="Connor Cuffe" w:date="2024-05-05T13:20:00Z">
            <w:r>
              <w:rPr>
                <w:noProof/>
                <w:webHidden/>
              </w:rPr>
              <w:t>5</w:t>
            </w:r>
            <w:r>
              <w:rPr>
                <w:noProof/>
                <w:webHidden/>
              </w:rPr>
              <w:fldChar w:fldCharType="end"/>
            </w:r>
            <w:r w:rsidRPr="00996434">
              <w:rPr>
                <w:rStyle w:val="Hyperlink"/>
                <w:noProof/>
              </w:rPr>
              <w:fldChar w:fldCharType="end"/>
            </w:r>
          </w:ins>
        </w:p>
        <w:p w14:paraId="2F637FAE" w14:textId="61DDE6EF" w:rsidR="00E2312E" w:rsidRDefault="00E2312E">
          <w:pPr>
            <w:pStyle w:val="TOC3"/>
            <w:rPr>
              <w:ins w:id="73" w:author="Connor Cuffe" w:date="2024-05-05T13:20:00Z"/>
              <w:rFonts w:eastAsiaTheme="minorEastAsia"/>
              <w:noProof/>
              <w:lang w:eastAsia="en-AU"/>
            </w:rPr>
          </w:pPr>
          <w:ins w:id="74"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"_Toc165807661"</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Cons</w:t>
            </w:r>
            <w:r>
              <w:rPr>
                <w:noProof/>
                <w:webHidden/>
              </w:rPr>
              <w:tab/>
            </w:r>
            <w:r>
              <w:rPr>
                <w:noProof/>
                <w:webHidden/>
              </w:rPr>
              <w:fldChar w:fldCharType="begin"/>
            </w:r>
            <w:r>
              <w:rPr>
                <w:noProof/>
                <w:webHidden/>
              </w:rPr>
              <w:instrText xml:space="preserve"> PAGEREF _Toc165807661 \h </w:instrText>
            </w:r>
            <w:r>
              <w:rPr>
                <w:noProof/>
                <w:webHidden/>
              </w:rPr>
            </w:r>
          </w:ins>
          <w:r>
            <w:rPr>
              <w:noProof/>
              <w:webHidden/>
            </w:rPr>
            <w:fldChar w:fldCharType="separate"/>
          </w:r>
          <w:ins w:id="75" w:author="Connor Cuffe" w:date="2024-05-05T13:20:00Z">
            <w:r>
              <w:rPr>
                <w:noProof/>
                <w:webHidden/>
              </w:rPr>
              <w:t>5</w:t>
            </w:r>
            <w:r>
              <w:rPr>
                <w:noProof/>
                <w:webHidden/>
              </w:rPr>
              <w:fldChar w:fldCharType="end"/>
            </w:r>
            <w:r w:rsidRPr="00996434">
              <w:rPr>
                <w:rStyle w:val="Hyperlink"/>
                <w:noProof/>
              </w:rPr>
              <w:fldChar w:fldCharType="end"/>
            </w:r>
          </w:ins>
        </w:p>
        <w:p w14:paraId="1725FAB3" w14:textId="7ECBBCAA" w:rsidR="00E2312E" w:rsidRDefault="00E2312E">
          <w:pPr>
            <w:pStyle w:val="TOC3"/>
            <w:rPr>
              <w:ins w:id="76" w:author="Connor Cuffe" w:date="2024-05-05T13:20:00Z"/>
              <w:rFonts w:eastAsiaTheme="minorEastAsia"/>
              <w:noProof/>
              <w:lang w:eastAsia="en-AU"/>
            </w:rPr>
          </w:pPr>
          <w:ins w:id="77"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"_Toc165807662"</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Pros</w:t>
            </w:r>
            <w:r>
              <w:rPr>
                <w:noProof/>
                <w:webHidden/>
              </w:rPr>
              <w:tab/>
            </w:r>
            <w:r>
              <w:rPr>
                <w:noProof/>
                <w:webHidden/>
              </w:rPr>
              <w:fldChar w:fldCharType="begin"/>
            </w:r>
            <w:r>
              <w:rPr>
                <w:noProof/>
                <w:webHidden/>
              </w:rPr>
              <w:instrText xml:space="preserve"> PAGEREF _Toc165807662 \h </w:instrText>
            </w:r>
            <w:r>
              <w:rPr>
                <w:noProof/>
                <w:webHidden/>
              </w:rPr>
            </w:r>
          </w:ins>
          <w:r>
            <w:rPr>
              <w:noProof/>
              <w:webHidden/>
            </w:rPr>
            <w:fldChar w:fldCharType="separate"/>
          </w:r>
          <w:ins w:id="78" w:author="Connor Cuffe" w:date="2024-05-05T13:20:00Z">
            <w:r>
              <w:rPr>
                <w:noProof/>
                <w:webHidden/>
              </w:rPr>
              <w:t>5</w:t>
            </w:r>
            <w:r>
              <w:rPr>
                <w:noProof/>
                <w:webHidden/>
              </w:rPr>
              <w:fldChar w:fldCharType="end"/>
            </w:r>
            <w:r w:rsidRPr="00996434">
              <w:rPr>
                <w:rStyle w:val="Hyperlink"/>
                <w:noProof/>
              </w:rPr>
              <w:fldChar w:fldCharType="end"/>
            </w:r>
          </w:ins>
        </w:p>
        <w:p w14:paraId="270F5941" w14:textId="1D60D507" w:rsidR="00E2312E" w:rsidRDefault="00E2312E">
          <w:pPr>
            <w:pStyle w:val="TOC2"/>
            <w:tabs>
              <w:tab w:val="right" w:leader="dot" w:pos="9016"/>
            </w:tabs>
            <w:rPr>
              <w:ins w:id="79" w:author="Connor Cuffe" w:date="2024-05-05T13:20:00Z"/>
              <w:rFonts w:eastAsiaTheme="minorEastAsia"/>
              <w:noProof/>
              <w:lang w:eastAsia="en-AU"/>
            </w:rPr>
          </w:pPr>
          <w:ins w:id="80" w:author="Connor Cuffe" w:date="2024-05-05T13:20:00Z">
            <w:r w:rsidRPr="00996434">
              <w:rPr>
                <w:rStyle w:val="Hyperlink"/>
                <w:noProof/>
              </w:rPr>
              <w:fldChar w:fldCharType="begin"/>
            </w:r>
            <w:r w:rsidRPr="00996434">
              <w:rPr>
                <w:rStyle w:val="Hyperlink"/>
                <w:noProof/>
              </w:rPr>
              <w:instrText xml:space="preserve"> </w:instrText>
            </w:r>
            <w:r>
              <w:rPr>
                <w:noProof/>
              </w:rPr>
              <w:instrText>HYPERLINK \l "_Toc165807663"</w:instrText>
            </w:r>
            <w:r w:rsidRPr="00996434">
              <w:rPr>
                <w:rStyle w:val="Hyperlink"/>
                <w:noProof/>
              </w:rPr>
              <w:instrText xml:space="preserve"> </w:instrText>
            </w:r>
            <w:r w:rsidRPr="00996434">
              <w:rPr>
                <w:rStyle w:val="Hyperlink"/>
                <w:noProof/>
              </w:rPr>
            </w:r>
            <w:r w:rsidRPr="00996434">
              <w:rPr>
                <w:rStyle w:val="Hyperlink"/>
                <w:noProof/>
              </w:rPr>
              <w:fldChar w:fldCharType="separate"/>
            </w:r>
            <w:r w:rsidRPr="00996434">
              <w:rPr>
                <w:rStyle w:val="Hyperlink"/>
                <w:noProof/>
              </w:rPr>
              <w:t>Final decision</w:t>
            </w:r>
            <w:r>
              <w:rPr>
                <w:noProof/>
                <w:webHidden/>
              </w:rPr>
              <w:tab/>
            </w:r>
            <w:r>
              <w:rPr>
                <w:noProof/>
                <w:webHidden/>
              </w:rPr>
              <w:fldChar w:fldCharType="begin"/>
            </w:r>
            <w:r>
              <w:rPr>
                <w:noProof/>
                <w:webHidden/>
              </w:rPr>
              <w:instrText xml:space="preserve"> PAGEREF _Toc165807663 \h </w:instrText>
            </w:r>
            <w:r>
              <w:rPr>
                <w:noProof/>
                <w:webHidden/>
              </w:rPr>
            </w:r>
          </w:ins>
          <w:r>
            <w:rPr>
              <w:noProof/>
              <w:webHidden/>
            </w:rPr>
            <w:fldChar w:fldCharType="separate"/>
          </w:r>
          <w:ins w:id="81" w:author="Connor Cuffe" w:date="2024-05-05T13:20:00Z">
            <w:r>
              <w:rPr>
                <w:noProof/>
                <w:webHidden/>
              </w:rPr>
              <w:t>6</w:t>
            </w:r>
            <w:r>
              <w:rPr>
                <w:noProof/>
                <w:webHidden/>
              </w:rPr>
              <w:fldChar w:fldCharType="end"/>
            </w:r>
            <w:r w:rsidRPr="00996434">
              <w:rPr>
                <w:rStyle w:val="Hyperlink"/>
                <w:noProof/>
              </w:rPr>
              <w:fldChar w:fldCharType="end"/>
            </w:r>
          </w:ins>
        </w:p>
        <w:p w14:paraId="2A971AF2" w14:textId="105B7057" w:rsidR="002612E6" w:rsidDel="00B639A9" w:rsidRDefault="002612E6" w:rsidP="00B639A9">
          <w:pPr>
            <w:pStyle w:val="TOC1"/>
            <w:tabs>
              <w:tab w:val="right" w:leader="dot" w:pos="9016"/>
            </w:tabs>
            <w:rPr>
              <w:del w:id="82" w:author="Connor Cuffe" w:date="2024-05-04T17:33:00Z"/>
              <w:rFonts w:eastAsiaTheme="minorEastAsia"/>
              <w:noProof/>
              <w:lang w:eastAsia="en-AU"/>
            </w:rPr>
          </w:pPr>
          <w:del w:id="83" w:author="Connor Cuffe" w:date="2024-05-04T17:33:00Z">
            <w:r w:rsidRPr="00B639A9" w:rsidDel="00B639A9">
              <w:rPr>
                <w:noProof/>
                <w:rPrChange w:id="84" w:author="Connor Cuffe" w:date="2024-05-04T17:33:00Z">
                  <w:rPr>
                    <w:rStyle w:val="Hyperlink"/>
                    <w:noProof/>
                  </w:rPr>
                </w:rPrChange>
              </w:rPr>
              <w:delText>Development Model</w:delText>
            </w:r>
            <w:r w:rsidDel="00B639A9">
              <w:rPr>
                <w:noProof/>
                <w:webHidden/>
              </w:rPr>
              <w:tab/>
              <w:delText>1</w:delText>
            </w:r>
          </w:del>
        </w:p>
        <w:p w14:paraId="01F16D24" w14:textId="77777777" w:rsidR="002612E6" w:rsidDel="00B639A9" w:rsidRDefault="002612E6">
          <w:pPr>
            <w:pStyle w:val="TOC2"/>
            <w:tabs>
              <w:tab w:val="right" w:leader="dot" w:pos="9016"/>
            </w:tabs>
            <w:rPr>
              <w:del w:id="85" w:author="Connor Cuffe" w:date="2024-05-04T17:33:00Z"/>
              <w:rFonts w:eastAsiaTheme="minorEastAsia"/>
              <w:noProof/>
              <w:lang w:eastAsia="en-AU"/>
            </w:rPr>
          </w:pPr>
          <w:del w:id="86" w:author="Connor Cuffe" w:date="2024-05-04T17:33:00Z">
            <w:r w:rsidRPr="00B639A9" w:rsidDel="00B639A9">
              <w:rPr>
                <w:noProof/>
                <w:rPrChange w:id="87" w:author="Connor Cuffe" w:date="2024-05-04T17:33:00Z">
                  <w:rPr>
                    <w:rStyle w:val="Hyperlink"/>
                    <w:noProof/>
                  </w:rPr>
                </w:rPrChange>
              </w:rPr>
              <w:delText>Waterfall</w:delText>
            </w:r>
            <w:r w:rsidDel="00B639A9">
              <w:rPr>
                <w:noProof/>
                <w:webHidden/>
              </w:rPr>
              <w:tab/>
              <w:delText>1</w:delText>
            </w:r>
          </w:del>
        </w:p>
        <w:p w14:paraId="25F4AC89" w14:textId="77777777" w:rsidR="002612E6" w:rsidDel="00B639A9" w:rsidRDefault="002612E6">
          <w:pPr>
            <w:pStyle w:val="TOC3"/>
            <w:rPr>
              <w:del w:id="88" w:author="Connor Cuffe" w:date="2024-05-04T17:33:00Z"/>
              <w:rFonts w:eastAsiaTheme="minorEastAsia"/>
              <w:noProof/>
              <w:lang w:eastAsia="en-AU"/>
            </w:rPr>
          </w:pPr>
          <w:del w:id="89" w:author="Connor Cuffe" w:date="2024-05-04T17:33:00Z">
            <w:r w:rsidRPr="00B639A9" w:rsidDel="00B639A9">
              <w:rPr>
                <w:noProof/>
                <w:rPrChange w:id="90" w:author="Connor Cuffe" w:date="2024-05-04T17:33:00Z">
                  <w:rPr>
                    <w:rStyle w:val="Hyperlink"/>
                    <w:noProof/>
                  </w:rPr>
                </w:rPrChange>
              </w:rPr>
              <w:delText>Pros:</w:delText>
            </w:r>
            <w:r w:rsidDel="00B639A9">
              <w:rPr>
                <w:noProof/>
                <w:webHidden/>
              </w:rPr>
              <w:tab/>
              <w:delText>2</w:delText>
            </w:r>
          </w:del>
        </w:p>
        <w:p w14:paraId="368BCEED" w14:textId="77777777" w:rsidR="002612E6" w:rsidDel="00B639A9" w:rsidRDefault="002612E6">
          <w:pPr>
            <w:pStyle w:val="TOC3"/>
            <w:rPr>
              <w:del w:id="91" w:author="Connor Cuffe" w:date="2024-05-04T17:33:00Z"/>
              <w:rFonts w:eastAsiaTheme="minorEastAsia"/>
              <w:noProof/>
              <w:lang w:eastAsia="en-AU"/>
            </w:rPr>
          </w:pPr>
          <w:del w:id="92" w:author="Connor Cuffe" w:date="2024-05-04T17:33:00Z">
            <w:r w:rsidRPr="00B639A9" w:rsidDel="00B639A9">
              <w:rPr>
                <w:noProof/>
                <w:rPrChange w:id="93" w:author="Connor Cuffe" w:date="2024-05-04T17:33:00Z">
                  <w:rPr>
                    <w:rStyle w:val="Hyperlink"/>
                    <w:noProof/>
                  </w:rPr>
                </w:rPrChange>
              </w:rPr>
              <w:delText>Cons:</w:delText>
            </w:r>
            <w:r w:rsidDel="00B639A9">
              <w:rPr>
                <w:noProof/>
                <w:webHidden/>
              </w:rPr>
              <w:tab/>
              <w:delText>2</w:delText>
            </w:r>
          </w:del>
        </w:p>
        <w:p w14:paraId="2C8E2BB2" w14:textId="77777777" w:rsidR="002612E6" w:rsidDel="00B639A9" w:rsidRDefault="002612E6">
          <w:pPr>
            <w:pStyle w:val="TOC2"/>
            <w:tabs>
              <w:tab w:val="right" w:leader="dot" w:pos="9016"/>
            </w:tabs>
            <w:rPr>
              <w:del w:id="94" w:author="Connor Cuffe" w:date="2024-05-04T17:33:00Z"/>
              <w:rFonts w:eastAsiaTheme="minorEastAsia"/>
              <w:noProof/>
              <w:lang w:eastAsia="en-AU"/>
            </w:rPr>
          </w:pPr>
          <w:del w:id="95" w:author="Connor Cuffe" w:date="2024-05-04T17:33:00Z">
            <w:r w:rsidRPr="00B639A9" w:rsidDel="00B639A9">
              <w:rPr>
                <w:noProof/>
                <w:rPrChange w:id="96" w:author="Connor Cuffe" w:date="2024-05-04T17:33:00Z">
                  <w:rPr>
                    <w:rStyle w:val="Hyperlink"/>
                    <w:noProof/>
                  </w:rPr>
                </w:rPrChange>
              </w:rPr>
              <w:delText>Agile</w:delText>
            </w:r>
            <w:r w:rsidDel="00B639A9">
              <w:rPr>
                <w:noProof/>
                <w:webHidden/>
              </w:rPr>
              <w:tab/>
              <w:delText>2</w:delText>
            </w:r>
          </w:del>
        </w:p>
        <w:p w14:paraId="652F1E15" w14:textId="77777777" w:rsidR="002612E6" w:rsidDel="00B639A9" w:rsidRDefault="002612E6">
          <w:pPr>
            <w:pStyle w:val="TOC3"/>
            <w:rPr>
              <w:del w:id="97" w:author="Connor Cuffe" w:date="2024-05-04T17:33:00Z"/>
              <w:rFonts w:eastAsiaTheme="minorEastAsia"/>
              <w:noProof/>
              <w:lang w:eastAsia="en-AU"/>
            </w:rPr>
          </w:pPr>
          <w:del w:id="98" w:author="Connor Cuffe" w:date="2024-05-04T17:33:00Z">
            <w:r w:rsidRPr="00B639A9" w:rsidDel="00B639A9">
              <w:rPr>
                <w:noProof/>
                <w:rPrChange w:id="99" w:author="Connor Cuffe" w:date="2024-05-04T17:33:00Z">
                  <w:rPr>
                    <w:rStyle w:val="Hyperlink"/>
                    <w:noProof/>
                  </w:rPr>
                </w:rPrChange>
              </w:rPr>
              <w:delText>Scrum</w:delText>
            </w:r>
            <w:r w:rsidDel="00B639A9">
              <w:rPr>
                <w:noProof/>
                <w:webHidden/>
              </w:rPr>
              <w:tab/>
              <w:delText>2</w:delText>
            </w:r>
          </w:del>
        </w:p>
        <w:p w14:paraId="5BA20456" w14:textId="77777777" w:rsidR="002612E6" w:rsidDel="00B639A9" w:rsidRDefault="002612E6">
          <w:pPr>
            <w:pStyle w:val="TOC3"/>
            <w:rPr>
              <w:del w:id="100" w:author="Connor Cuffe" w:date="2024-05-04T17:33:00Z"/>
              <w:rFonts w:eastAsiaTheme="minorEastAsia"/>
              <w:noProof/>
              <w:lang w:eastAsia="en-AU"/>
            </w:rPr>
          </w:pPr>
          <w:del w:id="101" w:author="Connor Cuffe" w:date="2024-05-04T17:33:00Z">
            <w:r w:rsidRPr="00B639A9" w:rsidDel="00B639A9">
              <w:rPr>
                <w:noProof/>
                <w:rPrChange w:id="102" w:author="Connor Cuffe" w:date="2024-05-04T17:33:00Z">
                  <w:rPr>
                    <w:rStyle w:val="Hyperlink"/>
                    <w:noProof/>
                  </w:rPr>
                </w:rPrChange>
              </w:rPr>
              <w:delText>Kanban</w:delText>
            </w:r>
            <w:r w:rsidDel="00B639A9">
              <w:rPr>
                <w:noProof/>
                <w:webHidden/>
              </w:rPr>
              <w:tab/>
              <w:delText>2</w:delText>
            </w:r>
          </w:del>
        </w:p>
        <w:p w14:paraId="718D48FB" w14:textId="77777777" w:rsidR="002612E6" w:rsidDel="00B639A9" w:rsidRDefault="002612E6">
          <w:pPr>
            <w:pStyle w:val="TOC3"/>
            <w:rPr>
              <w:del w:id="103" w:author="Connor Cuffe" w:date="2024-05-04T17:33:00Z"/>
              <w:rFonts w:eastAsiaTheme="minorEastAsia"/>
              <w:noProof/>
              <w:lang w:eastAsia="en-AU"/>
            </w:rPr>
          </w:pPr>
          <w:del w:id="104" w:author="Connor Cuffe" w:date="2024-05-04T17:33:00Z">
            <w:r w:rsidRPr="00B639A9" w:rsidDel="00B639A9">
              <w:rPr>
                <w:noProof/>
                <w:rPrChange w:id="105" w:author="Connor Cuffe" w:date="2024-05-04T17:33:00Z">
                  <w:rPr>
                    <w:rStyle w:val="Hyperlink"/>
                    <w:noProof/>
                  </w:rPr>
                </w:rPrChange>
              </w:rPr>
              <w:delText>Pros:</w:delText>
            </w:r>
            <w:r w:rsidDel="00B639A9">
              <w:rPr>
                <w:noProof/>
                <w:webHidden/>
              </w:rPr>
              <w:tab/>
              <w:delText>2</w:delText>
            </w:r>
          </w:del>
        </w:p>
        <w:p w14:paraId="5435BB0B" w14:textId="77777777" w:rsidR="002612E6" w:rsidDel="00B639A9" w:rsidRDefault="002612E6">
          <w:pPr>
            <w:pStyle w:val="TOC3"/>
            <w:rPr>
              <w:del w:id="106" w:author="Connor Cuffe" w:date="2024-05-04T17:33:00Z"/>
              <w:rFonts w:eastAsiaTheme="minorEastAsia"/>
              <w:noProof/>
              <w:lang w:eastAsia="en-AU"/>
            </w:rPr>
          </w:pPr>
          <w:del w:id="107" w:author="Connor Cuffe" w:date="2024-05-04T17:33:00Z">
            <w:r w:rsidRPr="00B639A9" w:rsidDel="00B639A9">
              <w:rPr>
                <w:noProof/>
                <w:rPrChange w:id="108" w:author="Connor Cuffe" w:date="2024-05-04T17:33:00Z">
                  <w:rPr>
                    <w:rStyle w:val="Hyperlink"/>
                    <w:noProof/>
                  </w:rPr>
                </w:rPrChange>
              </w:rPr>
              <w:delText>Cons:</w:delText>
            </w:r>
            <w:r w:rsidDel="00B639A9">
              <w:rPr>
                <w:noProof/>
                <w:webHidden/>
              </w:rPr>
              <w:tab/>
              <w:delText>2</w:delText>
            </w:r>
          </w:del>
        </w:p>
        <w:p w14:paraId="2C558A8F" w14:textId="77777777" w:rsidR="002612E6" w:rsidDel="00B639A9" w:rsidRDefault="002612E6">
          <w:pPr>
            <w:pStyle w:val="TOC2"/>
            <w:tabs>
              <w:tab w:val="right" w:leader="dot" w:pos="9016"/>
            </w:tabs>
            <w:rPr>
              <w:del w:id="109" w:author="Connor Cuffe" w:date="2024-05-04T17:33:00Z"/>
              <w:rFonts w:eastAsiaTheme="minorEastAsia"/>
              <w:noProof/>
              <w:lang w:eastAsia="en-AU"/>
            </w:rPr>
          </w:pPr>
          <w:del w:id="110" w:author="Connor Cuffe" w:date="2024-05-04T17:33:00Z">
            <w:r w:rsidRPr="00B639A9" w:rsidDel="00B639A9">
              <w:rPr>
                <w:noProof/>
                <w:rPrChange w:id="111" w:author="Connor Cuffe" w:date="2024-05-04T17:33:00Z">
                  <w:rPr>
                    <w:rStyle w:val="Hyperlink"/>
                    <w:noProof/>
                  </w:rPr>
                </w:rPrChange>
              </w:rPr>
              <w:delText>Spiral</w:delText>
            </w:r>
            <w:r w:rsidDel="00B639A9">
              <w:rPr>
                <w:noProof/>
                <w:webHidden/>
              </w:rPr>
              <w:tab/>
              <w:delText>2</w:delText>
            </w:r>
          </w:del>
        </w:p>
        <w:p w14:paraId="68B16990" w14:textId="77777777" w:rsidR="002612E6" w:rsidDel="00B639A9" w:rsidRDefault="002612E6">
          <w:pPr>
            <w:pStyle w:val="TOC3"/>
            <w:rPr>
              <w:del w:id="112" w:author="Connor Cuffe" w:date="2024-05-04T17:33:00Z"/>
              <w:rFonts w:eastAsiaTheme="minorEastAsia"/>
              <w:noProof/>
              <w:lang w:eastAsia="en-AU"/>
            </w:rPr>
          </w:pPr>
          <w:del w:id="113" w:author="Connor Cuffe" w:date="2024-05-04T17:33:00Z">
            <w:r w:rsidRPr="00B639A9" w:rsidDel="00B639A9">
              <w:rPr>
                <w:noProof/>
                <w:rPrChange w:id="114" w:author="Connor Cuffe" w:date="2024-05-04T17:33:00Z">
                  <w:rPr>
                    <w:rStyle w:val="Hyperlink"/>
                    <w:noProof/>
                  </w:rPr>
                </w:rPrChange>
              </w:rPr>
              <w:delText>Pros:</w:delText>
            </w:r>
            <w:r w:rsidDel="00B639A9">
              <w:rPr>
                <w:noProof/>
                <w:webHidden/>
              </w:rPr>
              <w:tab/>
              <w:delText>3</w:delText>
            </w:r>
          </w:del>
        </w:p>
        <w:p w14:paraId="792B9C71" w14:textId="77777777" w:rsidR="002612E6" w:rsidDel="00B639A9" w:rsidRDefault="002612E6">
          <w:pPr>
            <w:pStyle w:val="TOC3"/>
            <w:rPr>
              <w:del w:id="115" w:author="Connor Cuffe" w:date="2024-05-04T17:33:00Z"/>
              <w:rFonts w:eastAsiaTheme="minorEastAsia"/>
              <w:noProof/>
              <w:lang w:eastAsia="en-AU"/>
            </w:rPr>
          </w:pPr>
          <w:del w:id="116" w:author="Connor Cuffe" w:date="2024-05-04T17:33:00Z">
            <w:r w:rsidRPr="00B639A9" w:rsidDel="00B639A9">
              <w:rPr>
                <w:noProof/>
                <w:rPrChange w:id="117" w:author="Connor Cuffe" w:date="2024-05-04T17:33:00Z">
                  <w:rPr>
                    <w:rStyle w:val="Hyperlink"/>
                    <w:noProof/>
                  </w:rPr>
                </w:rPrChange>
              </w:rPr>
              <w:delText>Cons:</w:delText>
            </w:r>
            <w:r w:rsidDel="00B639A9">
              <w:rPr>
                <w:noProof/>
                <w:webHidden/>
              </w:rPr>
              <w:tab/>
              <w:delText>3</w:delText>
            </w:r>
          </w:del>
        </w:p>
        <w:p w14:paraId="191D80CE" w14:textId="77777777" w:rsidR="002612E6" w:rsidDel="00B639A9" w:rsidRDefault="002612E6">
          <w:pPr>
            <w:pStyle w:val="TOC2"/>
            <w:tabs>
              <w:tab w:val="right" w:leader="dot" w:pos="9016"/>
            </w:tabs>
            <w:rPr>
              <w:del w:id="118" w:author="Connor Cuffe" w:date="2024-05-04T17:33:00Z"/>
              <w:rFonts w:eastAsiaTheme="minorEastAsia"/>
              <w:noProof/>
              <w:lang w:eastAsia="en-AU"/>
            </w:rPr>
          </w:pPr>
          <w:del w:id="119" w:author="Connor Cuffe" w:date="2024-05-04T17:33:00Z">
            <w:r w:rsidRPr="00B639A9" w:rsidDel="00B639A9">
              <w:rPr>
                <w:noProof/>
                <w:rPrChange w:id="120" w:author="Connor Cuffe" w:date="2024-05-04T17:33:00Z">
                  <w:rPr>
                    <w:rStyle w:val="Hyperlink"/>
                    <w:noProof/>
                  </w:rPr>
                </w:rPrChange>
              </w:rPr>
              <w:delText>Final decision</w:delText>
            </w:r>
            <w:r w:rsidDel="00B639A9">
              <w:rPr>
                <w:noProof/>
                <w:webHidden/>
              </w:rPr>
              <w:tab/>
              <w:delText>3</w:delText>
            </w:r>
          </w:del>
        </w:p>
        <w:p w14:paraId="1BE32C17" w14:textId="77777777" w:rsidR="002612E6" w:rsidDel="00B639A9" w:rsidRDefault="002612E6">
          <w:pPr>
            <w:pStyle w:val="TOC1"/>
            <w:tabs>
              <w:tab w:val="right" w:leader="dot" w:pos="9016"/>
            </w:tabs>
            <w:rPr>
              <w:del w:id="121" w:author="Connor Cuffe" w:date="2024-05-04T17:33:00Z"/>
              <w:rFonts w:eastAsiaTheme="minorEastAsia"/>
              <w:noProof/>
              <w:lang w:eastAsia="en-AU"/>
            </w:rPr>
          </w:pPr>
          <w:del w:id="122" w:author="Connor Cuffe" w:date="2024-05-04T17:33:00Z">
            <w:r w:rsidRPr="00B639A9" w:rsidDel="00B639A9">
              <w:rPr>
                <w:noProof/>
                <w:rPrChange w:id="123" w:author="Connor Cuffe" w:date="2024-05-04T17:33:00Z">
                  <w:rPr>
                    <w:rStyle w:val="Hyperlink"/>
                    <w:noProof/>
                  </w:rPr>
                </w:rPrChange>
              </w:rPr>
              <w:delText>Authentication</w:delText>
            </w:r>
            <w:r w:rsidDel="00B639A9">
              <w:rPr>
                <w:noProof/>
                <w:webHidden/>
              </w:rPr>
              <w:tab/>
              <w:delText>3</w:delText>
            </w:r>
          </w:del>
        </w:p>
        <w:p w14:paraId="751F2C3E" w14:textId="77777777" w:rsidR="002612E6" w:rsidDel="00B639A9" w:rsidRDefault="002612E6">
          <w:pPr>
            <w:pStyle w:val="TOC3"/>
            <w:rPr>
              <w:del w:id="124" w:author="Connor Cuffe" w:date="2024-05-04T17:33:00Z"/>
              <w:rFonts w:eastAsiaTheme="minorEastAsia"/>
              <w:noProof/>
              <w:lang w:eastAsia="en-AU"/>
            </w:rPr>
          </w:pPr>
          <w:del w:id="125" w:author="Connor Cuffe" w:date="2024-05-04T17:33:00Z">
            <w:r w:rsidRPr="00B639A9" w:rsidDel="00B639A9">
              <w:rPr>
                <w:noProof/>
                <w:rPrChange w:id="126" w:author="Connor Cuffe" w:date="2024-05-04T17:33:00Z">
                  <w:rPr>
                    <w:rStyle w:val="Hyperlink"/>
                    <w:noProof/>
                  </w:rPr>
                </w:rPrChange>
              </w:rPr>
              <w:delText>Process 1</w:delText>
            </w:r>
            <w:r w:rsidDel="00B639A9">
              <w:rPr>
                <w:noProof/>
                <w:webHidden/>
              </w:rPr>
              <w:tab/>
              <w:delText>3</w:delText>
            </w:r>
          </w:del>
        </w:p>
        <w:p w14:paraId="47F14813" w14:textId="77777777" w:rsidR="002612E6" w:rsidDel="00B639A9" w:rsidRDefault="002612E6">
          <w:pPr>
            <w:pStyle w:val="TOC3"/>
            <w:rPr>
              <w:del w:id="127" w:author="Connor Cuffe" w:date="2024-05-04T17:33:00Z"/>
              <w:rFonts w:eastAsiaTheme="minorEastAsia"/>
              <w:noProof/>
              <w:lang w:eastAsia="en-AU"/>
            </w:rPr>
          </w:pPr>
          <w:del w:id="128" w:author="Connor Cuffe" w:date="2024-05-04T17:33:00Z">
            <w:r w:rsidRPr="00B639A9" w:rsidDel="00B639A9">
              <w:rPr>
                <w:noProof/>
                <w:rPrChange w:id="129" w:author="Connor Cuffe" w:date="2024-05-04T17:33:00Z">
                  <w:rPr>
                    <w:rStyle w:val="Hyperlink"/>
                    <w:noProof/>
                  </w:rPr>
                </w:rPrChange>
              </w:rPr>
              <w:delText>Cons</w:delText>
            </w:r>
            <w:r w:rsidDel="00B639A9">
              <w:rPr>
                <w:noProof/>
                <w:webHidden/>
              </w:rPr>
              <w:tab/>
              <w:delText>3</w:delText>
            </w:r>
          </w:del>
        </w:p>
        <w:p w14:paraId="0E66DCFE" w14:textId="77777777" w:rsidR="002612E6" w:rsidDel="00B639A9" w:rsidRDefault="002612E6">
          <w:pPr>
            <w:pStyle w:val="TOC3"/>
            <w:rPr>
              <w:del w:id="130" w:author="Connor Cuffe" w:date="2024-05-04T17:33:00Z"/>
              <w:rFonts w:eastAsiaTheme="minorEastAsia"/>
              <w:noProof/>
              <w:lang w:eastAsia="en-AU"/>
            </w:rPr>
          </w:pPr>
          <w:del w:id="131" w:author="Connor Cuffe" w:date="2024-05-04T17:33:00Z">
            <w:r w:rsidRPr="00B639A9" w:rsidDel="00B639A9">
              <w:rPr>
                <w:noProof/>
                <w:rPrChange w:id="132" w:author="Connor Cuffe" w:date="2024-05-04T17:33:00Z">
                  <w:rPr>
                    <w:rStyle w:val="Hyperlink"/>
                    <w:noProof/>
                  </w:rPr>
                </w:rPrChange>
              </w:rPr>
              <w:delText>Pros</w:delText>
            </w:r>
            <w:r w:rsidDel="00B639A9">
              <w:rPr>
                <w:noProof/>
                <w:webHidden/>
              </w:rPr>
              <w:tab/>
              <w:delText>3</w:delText>
            </w:r>
          </w:del>
        </w:p>
        <w:p w14:paraId="1B38B8D1" w14:textId="77777777" w:rsidR="002612E6" w:rsidDel="00B639A9" w:rsidRDefault="002612E6">
          <w:pPr>
            <w:pStyle w:val="TOC2"/>
            <w:tabs>
              <w:tab w:val="right" w:leader="dot" w:pos="9016"/>
            </w:tabs>
            <w:rPr>
              <w:del w:id="133" w:author="Connor Cuffe" w:date="2024-05-04T17:33:00Z"/>
              <w:rFonts w:eastAsiaTheme="minorEastAsia"/>
              <w:noProof/>
              <w:lang w:eastAsia="en-AU"/>
            </w:rPr>
          </w:pPr>
          <w:del w:id="134" w:author="Connor Cuffe" w:date="2024-05-04T17:33:00Z">
            <w:r w:rsidRPr="00B639A9" w:rsidDel="00B639A9">
              <w:rPr>
                <w:noProof/>
                <w:rPrChange w:id="135" w:author="Connor Cuffe" w:date="2024-05-04T17:33:00Z">
                  <w:rPr>
                    <w:rStyle w:val="Hyperlink"/>
                    <w:noProof/>
                  </w:rPr>
                </w:rPrChange>
              </w:rPr>
              <w:delText>Process 2</w:delText>
            </w:r>
            <w:r w:rsidDel="00B639A9">
              <w:rPr>
                <w:noProof/>
                <w:webHidden/>
              </w:rPr>
              <w:tab/>
              <w:delText>3</w:delText>
            </w:r>
          </w:del>
        </w:p>
        <w:p w14:paraId="6A16FAC5" w14:textId="77777777" w:rsidR="002612E6" w:rsidDel="00B639A9" w:rsidRDefault="002612E6">
          <w:pPr>
            <w:pStyle w:val="TOC3"/>
            <w:rPr>
              <w:del w:id="136" w:author="Connor Cuffe" w:date="2024-05-04T17:33:00Z"/>
              <w:rFonts w:eastAsiaTheme="minorEastAsia"/>
              <w:noProof/>
              <w:lang w:eastAsia="en-AU"/>
            </w:rPr>
          </w:pPr>
          <w:del w:id="137" w:author="Connor Cuffe" w:date="2024-05-04T17:33:00Z">
            <w:r w:rsidRPr="00B639A9" w:rsidDel="00B639A9">
              <w:rPr>
                <w:noProof/>
                <w:rPrChange w:id="138" w:author="Connor Cuffe" w:date="2024-05-04T17:33:00Z">
                  <w:rPr>
                    <w:rStyle w:val="Hyperlink"/>
                    <w:noProof/>
                  </w:rPr>
                </w:rPrChange>
              </w:rPr>
              <w:delText>Cons</w:delText>
            </w:r>
            <w:r w:rsidDel="00B639A9">
              <w:rPr>
                <w:noProof/>
                <w:webHidden/>
              </w:rPr>
              <w:tab/>
              <w:delText>4</w:delText>
            </w:r>
          </w:del>
        </w:p>
        <w:p w14:paraId="0E9F5766" w14:textId="77777777" w:rsidR="002612E6" w:rsidDel="00B639A9" w:rsidRDefault="002612E6">
          <w:pPr>
            <w:pStyle w:val="TOC3"/>
            <w:rPr>
              <w:del w:id="139" w:author="Connor Cuffe" w:date="2024-05-04T17:33:00Z"/>
              <w:rFonts w:eastAsiaTheme="minorEastAsia"/>
              <w:noProof/>
              <w:lang w:eastAsia="en-AU"/>
            </w:rPr>
          </w:pPr>
          <w:del w:id="140" w:author="Connor Cuffe" w:date="2024-05-04T17:33:00Z">
            <w:r w:rsidRPr="00B639A9" w:rsidDel="00B639A9">
              <w:rPr>
                <w:noProof/>
                <w:rPrChange w:id="141" w:author="Connor Cuffe" w:date="2024-05-04T17:33:00Z">
                  <w:rPr>
                    <w:rStyle w:val="Hyperlink"/>
                    <w:noProof/>
                  </w:rPr>
                </w:rPrChange>
              </w:rPr>
              <w:delText>Pros</w:delText>
            </w:r>
            <w:r w:rsidDel="00B639A9">
              <w:rPr>
                <w:noProof/>
                <w:webHidden/>
              </w:rPr>
              <w:tab/>
              <w:delText>4</w:delText>
            </w:r>
          </w:del>
        </w:p>
        <w:p w14:paraId="11E892E3" w14:textId="77777777" w:rsidR="002612E6" w:rsidDel="00B639A9" w:rsidRDefault="002612E6">
          <w:pPr>
            <w:pStyle w:val="TOC2"/>
            <w:tabs>
              <w:tab w:val="right" w:leader="dot" w:pos="9016"/>
            </w:tabs>
            <w:rPr>
              <w:del w:id="142" w:author="Connor Cuffe" w:date="2024-05-04T17:33:00Z"/>
              <w:rFonts w:eastAsiaTheme="minorEastAsia"/>
              <w:noProof/>
              <w:lang w:eastAsia="en-AU"/>
            </w:rPr>
          </w:pPr>
          <w:del w:id="143" w:author="Connor Cuffe" w:date="2024-05-04T17:33:00Z">
            <w:r w:rsidRPr="00B639A9" w:rsidDel="00B639A9">
              <w:rPr>
                <w:noProof/>
                <w:rPrChange w:id="144" w:author="Connor Cuffe" w:date="2024-05-04T17:33:00Z">
                  <w:rPr>
                    <w:rStyle w:val="Hyperlink"/>
                    <w:noProof/>
                  </w:rPr>
                </w:rPrChange>
              </w:rPr>
              <w:delText>Process 3</w:delText>
            </w:r>
            <w:r w:rsidDel="00B639A9">
              <w:rPr>
                <w:noProof/>
                <w:webHidden/>
              </w:rPr>
              <w:tab/>
              <w:delText>4</w:delText>
            </w:r>
          </w:del>
        </w:p>
        <w:p w14:paraId="2257D619" w14:textId="77777777" w:rsidR="002612E6" w:rsidDel="00B639A9" w:rsidRDefault="002612E6">
          <w:pPr>
            <w:pStyle w:val="TOC3"/>
            <w:rPr>
              <w:del w:id="145" w:author="Connor Cuffe" w:date="2024-05-04T17:33:00Z"/>
              <w:rFonts w:eastAsiaTheme="minorEastAsia"/>
              <w:noProof/>
              <w:lang w:eastAsia="en-AU"/>
            </w:rPr>
          </w:pPr>
          <w:del w:id="146" w:author="Connor Cuffe" w:date="2024-05-04T17:33:00Z">
            <w:r w:rsidRPr="00B639A9" w:rsidDel="00B639A9">
              <w:rPr>
                <w:noProof/>
                <w:rPrChange w:id="147" w:author="Connor Cuffe" w:date="2024-05-04T17:33:00Z">
                  <w:rPr>
                    <w:rStyle w:val="Hyperlink"/>
                    <w:noProof/>
                  </w:rPr>
                </w:rPrChange>
              </w:rPr>
              <w:delText>Cons</w:delText>
            </w:r>
            <w:r w:rsidDel="00B639A9">
              <w:rPr>
                <w:noProof/>
                <w:webHidden/>
              </w:rPr>
              <w:tab/>
              <w:delText>4</w:delText>
            </w:r>
          </w:del>
        </w:p>
        <w:p w14:paraId="1EBD4970" w14:textId="77777777" w:rsidR="002612E6" w:rsidDel="00B639A9" w:rsidRDefault="002612E6">
          <w:pPr>
            <w:pStyle w:val="TOC3"/>
            <w:rPr>
              <w:del w:id="148" w:author="Connor Cuffe" w:date="2024-05-04T17:33:00Z"/>
              <w:rFonts w:eastAsiaTheme="minorEastAsia"/>
              <w:noProof/>
              <w:lang w:eastAsia="en-AU"/>
            </w:rPr>
          </w:pPr>
          <w:del w:id="149" w:author="Connor Cuffe" w:date="2024-05-04T17:33:00Z">
            <w:r w:rsidRPr="00B639A9" w:rsidDel="00B639A9">
              <w:rPr>
                <w:noProof/>
                <w:rPrChange w:id="150" w:author="Connor Cuffe" w:date="2024-05-04T17:33:00Z">
                  <w:rPr>
                    <w:rStyle w:val="Hyperlink"/>
                    <w:noProof/>
                  </w:rPr>
                </w:rPrChange>
              </w:rPr>
              <w:delText>Pros</w:delText>
            </w:r>
            <w:r w:rsidDel="00B639A9">
              <w:rPr>
                <w:noProof/>
                <w:webHidden/>
              </w:rPr>
              <w:tab/>
              <w:delText>4</w:delText>
            </w:r>
          </w:del>
        </w:p>
        <w:p w14:paraId="5EB704AF" w14:textId="77777777" w:rsidR="001F7842" w:rsidRPr="001F7842" w:rsidRDefault="001F7842">
          <w:r>
            <w:rPr>
              <w:b/>
              <w:bCs/>
              <w:noProof/>
            </w:rPr>
            <w:fldChar w:fldCharType="end"/>
          </w:r>
        </w:p>
      </w:sdtContent>
    </w:sdt>
    <w:p w14:paraId="2E3B93DA" w14:textId="77777777" w:rsidR="001F7842" w:rsidRDefault="001F7842">
      <w:pPr>
        <w:pStyle w:val="Heading1"/>
        <w:rPr>
          <w:ins w:id="151" w:author="Connor Cuffe" w:date="2024-05-04T17:23:00Z"/>
        </w:rPr>
        <w:pPrChange w:id="152" w:author="Connor Cuffe" w:date="2024-05-04T17:29:00Z">
          <w:pPr>
            <w:pStyle w:val="Heading1"/>
            <w:jc w:val="center"/>
          </w:pPr>
        </w:pPrChange>
      </w:pPr>
      <w:bookmarkStart w:id="153" w:name="_Toc165807637"/>
      <w:r>
        <w:lastRenderedPageBreak/>
        <w:t xml:space="preserve">Development </w:t>
      </w:r>
      <w:del w:id="154" w:author="Connor Cuffe" w:date="2024-05-04T17:27:00Z">
        <w:r w:rsidDel="00B639A9">
          <w:delText>M</w:delText>
        </w:r>
      </w:del>
      <w:ins w:id="155" w:author="Connor Cuffe" w:date="2024-05-04T17:27:00Z">
        <w:r w:rsidR="00B639A9">
          <w:t>m</w:t>
        </w:r>
      </w:ins>
      <w:r>
        <w:t>odel</w:t>
      </w:r>
      <w:ins w:id="156" w:author="Connor Cuffe" w:date="2024-05-04T17:22:00Z">
        <w:r w:rsidR="00CB4037">
          <w:t xml:space="preserve"> </w:t>
        </w:r>
      </w:ins>
      <w:ins w:id="157" w:author="Connor Cuffe" w:date="2024-05-04T17:27:00Z">
        <w:r w:rsidR="00B639A9">
          <w:t>s</w:t>
        </w:r>
      </w:ins>
      <w:ins w:id="158" w:author="Connor Cuffe" w:date="2024-05-04T17:22:00Z">
        <w:r w:rsidR="00CB4037">
          <w:t>election</w:t>
        </w:r>
      </w:ins>
      <w:bookmarkEnd w:id="153"/>
    </w:p>
    <w:p w14:paraId="3EA3E9B6" w14:textId="7A8EF61D" w:rsidR="00CB4037" w:rsidRPr="00CB4037" w:rsidRDefault="00CB4037">
      <w:pPr>
        <w:rPr>
          <w:rPrChange w:id="159" w:author="Connor Cuffe" w:date="2024-05-04T17:23:00Z">
            <w:rPr/>
          </w:rPrChange>
        </w:rPr>
        <w:pPrChange w:id="160" w:author="Connor Cuffe" w:date="2024-05-04T17:29:00Z">
          <w:pPr>
            <w:pStyle w:val="Heading1"/>
            <w:jc w:val="center"/>
          </w:pPr>
        </w:pPrChange>
      </w:pPr>
      <w:ins w:id="161" w:author="Connor Cuffe" w:date="2024-05-04T17:23:00Z">
        <w:r>
          <w:t>Helps to aid in the successful de</w:t>
        </w:r>
      </w:ins>
      <w:ins w:id="162" w:author="Connor Cuffe" w:date="2024-05-04T17:24:00Z">
        <w:r>
          <w:t>velopment of a final version of a product that satisfies all the requirements.</w:t>
        </w:r>
      </w:ins>
      <w:ins w:id="163" w:author="Connor Cuffe" w:date="2024-05-04T17:25:00Z">
        <w:r>
          <w:t xml:space="preserve"> In this section we</w:t>
        </w:r>
        <w:r w:rsidR="00B639A9">
          <w:t xml:space="preserve"> consider the pros an</w:t>
        </w:r>
      </w:ins>
      <w:ins w:id="164" w:author="Connor Cuffe" w:date="2024-05-05T13:50:00Z">
        <w:r w:rsidR="00134214">
          <w:t>d</w:t>
        </w:r>
      </w:ins>
      <w:ins w:id="165" w:author="Connor Cuffe" w:date="2024-05-04T17:25:00Z">
        <w:r w:rsidR="00B639A9">
          <w:t xml:space="preserve"> </w:t>
        </w:r>
      </w:ins>
      <w:ins w:id="166" w:author="Connor Cuffe" w:date="2024-05-05T13:50:00Z">
        <w:r w:rsidR="00134214">
          <w:t>cons</w:t>
        </w:r>
      </w:ins>
      <w:ins w:id="167" w:author="Connor Cuffe" w:date="2024-05-04T17:25:00Z">
        <w:r w:rsidR="00B639A9">
          <w:t xml:space="preserve"> of three major development models.</w:t>
        </w:r>
      </w:ins>
    </w:p>
    <w:p w14:paraId="3149CAF4" w14:textId="77777777" w:rsidR="00626386" w:rsidRDefault="00626386">
      <w:pPr>
        <w:pStyle w:val="Heading2"/>
        <w:pPrChange w:id="168" w:author="Connor Cuffe" w:date="2024-05-04T17:29:00Z">
          <w:pPr>
            <w:pStyle w:val="Heading2"/>
            <w:jc w:val="center"/>
          </w:pPr>
        </w:pPrChange>
      </w:pPr>
      <w:bookmarkStart w:id="169" w:name="_Toc165807638"/>
      <w:r>
        <w:t>Waterfall</w:t>
      </w:r>
      <w:ins w:id="170" w:author="Connor Cuffe" w:date="2024-05-04T17:26:00Z">
        <w:r w:rsidR="00B639A9">
          <w:t xml:space="preserve"> </w:t>
        </w:r>
      </w:ins>
      <w:ins w:id="171" w:author="Connor Cuffe" w:date="2024-05-04T17:27:00Z">
        <w:r w:rsidR="00B639A9">
          <w:t>development model description</w:t>
        </w:r>
      </w:ins>
      <w:bookmarkEnd w:id="169"/>
    </w:p>
    <w:p w14:paraId="76FBB254" w14:textId="77777777" w:rsidR="00626386" w:rsidRDefault="00941259">
      <w:pPr>
        <w:pPrChange w:id="172" w:author="Connor Cuffe" w:date="2024-05-04T17:29:00Z">
          <w:pPr>
            <w:jc w:val="center"/>
          </w:pPr>
        </w:pPrChange>
      </w:pPr>
      <w:r>
        <w:t xml:space="preserve">The waterfall development model </w:t>
      </w:r>
      <w:r w:rsidR="002C1097">
        <w:t xml:space="preserve">breaks project development </w:t>
      </w:r>
      <w:r w:rsidR="00E01AB7">
        <w:t>down into 4 distinct stages</w:t>
      </w:r>
      <w:ins w:id="173" w:author="Connor Cuffe" w:date="2024-05-04T17:30:00Z">
        <w:r w:rsidR="00B639A9">
          <w:t xml:space="preserve">; </w:t>
        </w:r>
      </w:ins>
      <w:del w:id="174" w:author="Connor Cuffe" w:date="2024-05-04T17:30:00Z">
        <w:r w:rsidR="00E01AB7" w:rsidDel="00B639A9">
          <w:delText xml:space="preserve">, </w:delText>
        </w:r>
      </w:del>
      <w:r w:rsidR="00E01AB7">
        <w:t>requirements, design, implementation</w:t>
      </w:r>
      <w:ins w:id="175" w:author="Connor Cuffe" w:date="2024-05-04T17:30:00Z">
        <w:r w:rsidR="00B639A9">
          <w:t>,</w:t>
        </w:r>
      </w:ins>
      <w:r w:rsidR="00094F11">
        <w:t xml:space="preserve"> and verification</w:t>
      </w:r>
      <w:r w:rsidR="00E01AB7">
        <w:t xml:space="preserve">. </w:t>
      </w:r>
      <w:r w:rsidR="0004427C">
        <w:t>These stages are then progressed though linearly with each succeeding stage requiring the full completion of previous stages.</w:t>
      </w:r>
    </w:p>
    <w:p w14:paraId="30F5297E" w14:textId="77777777" w:rsidR="00B639A9" w:rsidRDefault="002612E6">
      <w:pPr>
        <w:keepNext/>
        <w:jc w:val="right"/>
        <w:rPr>
          <w:ins w:id="176" w:author="Connor Cuffe" w:date="2024-05-04T17:32:00Z"/>
        </w:rPr>
        <w:pPrChange w:id="177" w:author="Connor Cuffe" w:date="2024-05-04T17:34:00Z">
          <w:pPr/>
        </w:pPrChange>
      </w:pPr>
      <w:r w:rsidRPr="00941259">
        <w:rPr>
          <w:noProof/>
        </w:rPr>
        <w:drawing>
          <wp:inline distT="0" distB="0" distL="0" distR="0" wp14:anchorId="76316ACD" wp14:editId="60DB4098">
            <wp:extent cx="1756833" cy="129105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1416" cy="1294425"/>
                    </a:xfrm>
                    <a:prstGeom prst="rect">
                      <a:avLst/>
                    </a:prstGeom>
                  </pic:spPr>
                </pic:pic>
              </a:graphicData>
            </a:graphic>
          </wp:inline>
        </w:drawing>
      </w:r>
    </w:p>
    <w:p w14:paraId="48458CAE" w14:textId="29BDD978" w:rsidR="002612E6" w:rsidRDefault="00B639A9">
      <w:pPr>
        <w:pStyle w:val="Caption"/>
        <w:jc w:val="right"/>
        <w:pPrChange w:id="178" w:author="Connor Cuffe" w:date="2024-05-04T17:34:00Z">
          <w:pPr>
            <w:jc w:val="center"/>
          </w:pPr>
        </w:pPrChange>
      </w:pPr>
      <w:ins w:id="179" w:author="Connor Cuffe" w:date="2024-05-04T17:32:00Z">
        <w:r>
          <w:t xml:space="preserve">Figure </w:t>
        </w:r>
        <w:r>
          <w:fldChar w:fldCharType="begin"/>
        </w:r>
        <w:r>
          <w:instrText xml:space="preserve"> SEQ Figure \* ARABIC </w:instrText>
        </w:r>
      </w:ins>
      <w:r>
        <w:fldChar w:fldCharType="separate"/>
      </w:r>
      <w:ins w:id="180" w:author="Connor Cuffe" w:date="2024-05-05T13:52:00Z">
        <w:r w:rsidR="00700765">
          <w:rPr>
            <w:noProof/>
          </w:rPr>
          <w:t>1</w:t>
        </w:r>
      </w:ins>
      <w:ins w:id="181" w:author="Connor Cuffe" w:date="2024-05-04T17:32:00Z">
        <w:r>
          <w:fldChar w:fldCharType="end"/>
        </w:r>
        <w:r>
          <w:t>. the four stages of the waterfall model</w:t>
        </w:r>
      </w:ins>
    </w:p>
    <w:p w14:paraId="2F32DB1C" w14:textId="77777777" w:rsidR="0004427C" w:rsidRDefault="0004427C">
      <w:pPr>
        <w:pStyle w:val="Heading3"/>
        <w:pPrChange w:id="182" w:author="Connor Cuffe" w:date="2024-05-04T17:33:00Z">
          <w:pPr>
            <w:pStyle w:val="Heading3"/>
            <w:jc w:val="center"/>
          </w:pPr>
        </w:pPrChange>
      </w:pPr>
      <w:bookmarkStart w:id="183" w:name="_Toc165807639"/>
      <w:r w:rsidRPr="00B639A9">
        <w:t>Pros</w:t>
      </w:r>
      <w:r>
        <w:t>:</w:t>
      </w:r>
      <w:bookmarkEnd w:id="183"/>
    </w:p>
    <w:p w14:paraId="4D0C8A3A" w14:textId="77777777" w:rsidR="00B639A9" w:rsidRDefault="0004427C" w:rsidP="00B639A9">
      <w:pPr>
        <w:pStyle w:val="ListParagraph"/>
        <w:numPr>
          <w:ilvl w:val="0"/>
          <w:numId w:val="14"/>
        </w:numPr>
        <w:rPr>
          <w:ins w:id="184" w:author="Connor Cuffe" w:date="2024-05-04T17:37:00Z"/>
        </w:rPr>
      </w:pPr>
      <w:r>
        <w:t xml:space="preserve">Fast completion of the </w:t>
      </w:r>
      <w:ins w:id="185" w:author="Connor Cuffe" w:date="2024-05-04T17:38:00Z">
        <w:r w:rsidR="00047B9A">
          <w:t xml:space="preserve">projects </w:t>
        </w:r>
      </w:ins>
      <w:r>
        <w:t xml:space="preserve">original </w:t>
      </w:r>
      <w:commentRangeStart w:id="186"/>
      <w:r>
        <w:t>scope</w:t>
      </w:r>
      <w:commentRangeEnd w:id="186"/>
      <w:r w:rsidR="00B639A9">
        <w:rPr>
          <w:rStyle w:val="CommentReference"/>
        </w:rPr>
        <w:commentReference w:id="186"/>
      </w:r>
    </w:p>
    <w:p w14:paraId="751FB0BA" w14:textId="77777777" w:rsidR="00047B9A" w:rsidRDefault="00047B9A">
      <w:pPr>
        <w:pStyle w:val="ListParagraph"/>
        <w:numPr>
          <w:ilvl w:val="1"/>
          <w:numId w:val="14"/>
        </w:numPr>
        <w:pPrChange w:id="187" w:author="Connor Cuffe" w:date="2024-05-04T17:37:00Z">
          <w:pPr>
            <w:pStyle w:val="ListParagraph"/>
            <w:numPr>
              <w:numId w:val="14"/>
            </w:numPr>
            <w:ind w:hanging="360"/>
            <w:jc w:val="center"/>
          </w:pPr>
        </w:pPrChange>
      </w:pPr>
      <w:ins w:id="188" w:author="Connor Cuffe" w:date="2024-05-04T17:38:00Z">
        <w:r>
          <w:t xml:space="preserve">The linear approach </w:t>
        </w:r>
      </w:ins>
      <w:ins w:id="189" w:author="Connor Cuffe" w:date="2024-05-04T17:39:00Z">
        <w:r>
          <w:t xml:space="preserve">is suitable to </w:t>
        </w:r>
      </w:ins>
      <w:ins w:id="190" w:author="Connor Cuffe" w:date="2024-05-04T17:40:00Z">
        <w:r>
          <w:t xml:space="preserve">small projects that are expected to be completed before significant change in the end user </w:t>
        </w:r>
      </w:ins>
      <w:ins w:id="191" w:author="Connor Cuffe" w:date="2024-05-04T17:41:00Z">
        <w:r>
          <w:t xml:space="preserve">requirements. This is because changes are prohibited </w:t>
        </w:r>
      </w:ins>
      <w:ins w:id="192" w:author="Connor Cuffe" w:date="2024-05-04T17:42:00Z">
        <w:r>
          <w:t>during later stages of the product.</w:t>
        </w:r>
      </w:ins>
    </w:p>
    <w:p w14:paraId="5BCBD1B8" w14:textId="77777777" w:rsidR="0004427C" w:rsidRDefault="0004427C" w:rsidP="00B639A9">
      <w:pPr>
        <w:pStyle w:val="ListParagraph"/>
        <w:numPr>
          <w:ilvl w:val="0"/>
          <w:numId w:val="14"/>
        </w:numPr>
        <w:rPr>
          <w:ins w:id="193" w:author="Connor Cuffe" w:date="2024-05-04T17:43:00Z"/>
        </w:rPr>
      </w:pPr>
      <w:r>
        <w:t>Cheap completion of the original scope</w:t>
      </w:r>
    </w:p>
    <w:p w14:paraId="35396D51" w14:textId="77777777" w:rsidR="00047B9A" w:rsidRDefault="005658C1">
      <w:pPr>
        <w:pStyle w:val="ListParagraph"/>
        <w:numPr>
          <w:ilvl w:val="1"/>
          <w:numId w:val="14"/>
        </w:numPr>
        <w:pPrChange w:id="194" w:author="Connor Cuffe" w:date="2024-05-04T17:43:00Z">
          <w:pPr>
            <w:pStyle w:val="ListParagraph"/>
            <w:numPr>
              <w:numId w:val="14"/>
            </w:numPr>
            <w:ind w:hanging="360"/>
            <w:jc w:val="center"/>
          </w:pPr>
        </w:pPrChange>
      </w:pPr>
      <w:ins w:id="195" w:author="Connor Cuffe" w:date="2024-05-04T17:46:00Z">
        <w:r>
          <w:t xml:space="preserve">Prohibiting changes to the original scope allows </w:t>
        </w:r>
      </w:ins>
      <w:ins w:id="196" w:author="Connor Cuffe" w:date="2024-05-04T17:47:00Z">
        <w:r>
          <w:t>the project to maintain a controllable budget</w:t>
        </w:r>
      </w:ins>
      <w:ins w:id="197" w:author="Connor Cuffe" w:date="2024-05-04T17:48:00Z">
        <w:r>
          <w:t xml:space="preserve"> and avoid cost overruns due to </w:t>
        </w:r>
        <w:proofErr w:type="gramStart"/>
        <w:r>
          <w:t>a</w:t>
        </w:r>
      </w:ins>
      <w:proofErr w:type="gramEnd"/>
      <w:ins w:id="198" w:author="Connor Cuffe" w:date="2024-05-04T17:49:00Z">
        <w:r>
          <w:t xml:space="preserve"> increases in the scope of the project. In the industry this is referred to as ‘s</w:t>
        </w:r>
      </w:ins>
      <w:ins w:id="199" w:author="Connor Cuffe" w:date="2024-05-04T17:50:00Z">
        <w:r>
          <w:t>cope creep’.</w:t>
        </w:r>
      </w:ins>
    </w:p>
    <w:p w14:paraId="77237E5C" w14:textId="77777777" w:rsidR="0004427C" w:rsidRDefault="0004427C">
      <w:pPr>
        <w:pStyle w:val="Heading3"/>
        <w:pPrChange w:id="200" w:author="Connor Cuffe" w:date="2024-05-04T17:29:00Z">
          <w:pPr>
            <w:pStyle w:val="Heading3"/>
            <w:jc w:val="center"/>
          </w:pPr>
        </w:pPrChange>
      </w:pPr>
      <w:bookmarkStart w:id="201" w:name="_Toc165807640"/>
      <w:r>
        <w:t>Cons:</w:t>
      </w:r>
      <w:bookmarkEnd w:id="201"/>
    </w:p>
    <w:p w14:paraId="27B389A2" w14:textId="77777777" w:rsidR="0004427C" w:rsidRDefault="0004427C" w:rsidP="00B639A9">
      <w:pPr>
        <w:pStyle w:val="ListParagraph"/>
        <w:numPr>
          <w:ilvl w:val="0"/>
          <w:numId w:val="15"/>
        </w:numPr>
        <w:rPr>
          <w:ins w:id="202" w:author="Connor Cuffe" w:date="2024-05-04T17:50:00Z"/>
        </w:rPr>
      </w:pPr>
      <w:r>
        <w:t>Unable to grow and change based on new information during the development</w:t>
      </w:r>
      <w:ins w:id="203" w:author="Connor Cuffe" w:date="2024-05-04T17:50:00Z">
        <w:r w:rsidR="005658C1">
          <w:t xml:space="preserve"> stages.</w:t>
        </w:r>
      </w:ins>
    </w:p>
    <w:p w14:paraId="2DB3C938" w14:textId="5E5D86A5" w:rsidR="005658C1" w:rsidRDefault="005658C1">
      <w:pPr>
        <w:pStyle w:val="ListParagraph"/>
        <w:numPr>
          <w:ilvl w:val="1"/>
          <w:numId w:val="15"/>
        </w:numPr>
        <w:rPr>
          <w:ins w:id="204" w:author="Connor Cuffe" w:date="2024-05-05T12:26:00Z"/>
        </w:rPr>
      </w:pPr>
      <w:ins w:id="205" w:author="Connor Cuffe" w:date="2024-05-04T17:50:00Z">
        <w:r>
          <w:t xml:space="preserve">This is a considerable issue for large scale projects where the </w:t>
        </w:r>
      </w:ins>
      <w:ins w:id="206" w:author="Connor Cuffe" w:date="2024-05-04T17:51:00Z">
        <w:r>
          <w:t>end user requirements, or unforeseen complications are more likely to</w:t>
        </w:r>
      </w:ins>
      <w:ins w:id="207" w:author="Connor Cuffe" w:date="2024-05-04T17:53:00Z">
        <w:r>
          <w:t xml:space="preserve"> necessitate</w:t>
        </w:r>
      </w:ins>
      <w:ins w:id="208" w:author="Connor Cuffe" w:date="2024-05-04T17:51:00Z">
        <w:r>
          <w:t xml:space="preserve"> </w:t>
        </w:r>
      </w:ins>
      <w:ins w:id="209" w:author="Connor Cuffe" w:date="2024-05-04T17:53:00Z">
        <w:r>
          <w:t>fluidity of the</w:t>
        </w:r>
      </w:ins>
      <w:ins w:id="210" w:author="Connor Cuffe" w:date="2024-05-04T17:54:00Z">
        <w:r>
          <w:t xml:space="preserve"> design.</w:t>
        </w:r>
      </w:ins>
    </w:p>
    <w:p w14:paraId="45035D5B" w14:textId="3B00FBBB" w:rsidR="00AF2247" w:rsidRDefault="00AF2247" w:rsidP="00AF2247">
      <w:pPr>
        <w:pStyle w:val="Heading3"/>
        <w:pPrChange w:id="211" w:author="Connor Cuffe" w:date="2024-05-05T12:26:00Z">
          <w:pPr>
            <w:pStyle w:val="ListParagraph"/>
            <w:numPr>
              <w:numId w:val="15"/>
            </w:numPr>
            <w:ind w:hanging="360"/>
            <w:jc w:val="center"/>
          </w:pPr>
        </w:pPrChange>
      </w:pPr>
      <w:bookmarkStart w:id="212" w:name="_Toc165807641"/>
      <w:ins w:id="213" w:author="Connor Cuffe" w:date="2024-05-05T12:26:00Z">
        <w:r>
          <w:t>Summary</w:t>
        </w:r>
      </w:ins>
      <w:bookmarkEnd w:id="212"/>
    </w:p>
    <w:p w14:paraId="653B3A1D" w14:textId="4197246F" w:rsidR="00941259" w:rsidRDefault="005658C1">
      <w:ins w:id="214" w:author="Connor Cuffe" w:date="2024-05-04T17:54:00Z">
        <w:r>
          <w:t xml:space="preserve">In summary, the waterfall development </w:t>
        </w:r>
      </w:ins>
      <w:ins w:id="215" w:author="Connor Cuffe" w:date="2024-05-04T17:55:00Z">
        <w:r>
          <w:t xml:space="preserve">model is more suitable </w:t>
        </w:r>
      </w:ins>
      <w:ins w:id="216" w:author="Connor Cuffe" w:date="2024-05-05T12:25:00Z">
        <w:r w:rsidR="00AF2247">
          <w:t>small-scale</w:t>
        </w:r>
      </w:ins>
      <w:ins w:id="217" w:author="Connor Cuffe" w:date="2024-05-04T17:55:00Z">
        <w:r>
          <w:t xml:space="preserve"> projects with limited scope</w:t>
        </w:r>
      </w:ins>
      <w:ins w:id="218" w:author="Connor Cuffe" w:date="2024-05-05T12:25:00Z">
        <w:r w:rsidR="00AF2247">
          <w:t>.</w:t>
        </w:r>
      </w:ins>
    </w:p>
    <w:p w14:paraId="2C316365" w14:textId="590AC7FD" w:rsidR="00626386" w:rsidRDefault="00626386">
      <w:pPr>
        <w:pStyle w:val="Heading2"/>
        <w:pPrChange w:id="219" w:author="Connor Cuffe" w:date="2024-05-04T17:29:00Z">
          <w:pPr>
            <w:pStyle w:val="Heading2"/>
            <w:jc w:val="center"/>
          </w:pPr>
        </w:pPrChange>
      </w:pPr>
      <w:bookmarkStart w:id="220" w:name="_Toc165807642"/>
      <w:r>
        <w:t>Agile</w:t>
      </w:r>
      <w:ins w:id="221" w:author="Connor Cuffe" w:date="2024-05-05T12:56:00Z">
        <w:r w:rsidR="00AC65C3">
          <w:t xml:space="preserve"> development model description</w:t>
        </w:r>
      </w:ins>
      <w:bookmarkEnd w:id="220"/>
    </w:p>
    <w:p w14:paraId="7DBEF301" w14:textId="5314384D" w:rsidR="00626386" w:rsidRPr="00626386" w:rsidRDefault="0004427C">
      <w:pPr>
        <w:pPrChange w:id="222" w:author="Connor Cuffe" w:date="2024-05-04T17:29:00Z">
          <w:pPr>
            <w:jc w:val="center"/>
          </w:pPr>
        </w:pPrChange>
      </w:pPr>
      <w:r>
        <w:t xml:space="preserve">The Agile development model is built around the belief that project design should be focused on the end user. Agile attempts to </w:t>
      </w:r>
      <w:r w:rsidR="00A37F0B">
        <w:t xml:space="preserve">involve the end user as much as possible in the development of the project by starting of with a minimum viable product so that stakeholders can </w:t>
      </w:r>
      <w:r w:rsidR="00C3248D">
        <w:t xml:space="preserve">give feedback resulting in the next iteration being more targeted towards the end user typically resulting in </w:t>
      </w:r>
      <w:r w:rsidR="00094F11">
        <w:t>more effective product.</w:t>
      </w:r>
      <w:ins w:id="223" w:author="Connor Cuffe" w:date="2024-05-05T13:20:00Z">
        <w:r w:rsidR="00E2312E">
          <w:t xml:space="preserve"> The agile development model is </w:t>
        </w:r>
      </w:ins>
      <w:ins w:id="224" w:author="Connor Cuffe" w:date="2024-05-05T13:21:00Z">
        <w:r w:rsidR="00E2312E">
          <w:t xml:space="preserve">commonly used via either the scrum or Kanban </w:t>
        </w:r>
      </w:ins>
      <w:ins w:id="225" w:author="Connor Cuffe" w:date="2024-05-05T13:22:00Z">
        <w:r w:rsidR="00E2312E">
          <w:t>management frameworks</w:t>
        </w:r>
      </w:ins>
      <w:ins w:id="226" w:author="Connor Cuffe" w:date="2024-05-05T13:21:00Z">
        <w:r w:rsidR="00E2312E">
          <w:t>.</w:t>
        </w:r>
      </w:ins>
    </w:p>
    <w:p w14:paraId="217D5AFC" w14:textId="0731E471" w:rsidR="00626386" w:rsidRDefault="00626386">
      <w:pPr>
        <w:pStyle w:val="Heading3"/>
        <w:pPrChange w:id="227" w:author="Connor Cuffe" w:date="2024-05-04T17:29:00Z">
          <w:pPr>
            <w:pStyle w:val="Heading3"/>
            <w:jc w:val="center"/>
          </w:pPr>
        </w:pPrChange>
      </w:pPr>
      <w:bookmarkStart w:id="228" w:name="_Toc165807643"/>
      <w:r>
        <w:t>Scrum</w:t>
      </w:r>
      <w:ins w:id="229" w:author="Connor Cuffe" w:date="2024-05-05T13:22:00Z">
        <w:r w:rsidR="00E2312E">
          <w:t xml:space="preserve"> framework</w:t>
        </w:r>
      </w:ins>
      <w:r w:rsidR="006E518F">
        <w:t>:</w:t>
      </w:r>
      <w:bookmarkEnd w:id="228"/>
    </w:p>
    <w:p w14:paraId="60D6E3B2" w14:textId="63138696" w:rsidR="00A16B6C" w:rsidRDefault="00E2312E">
      <w:pPr>
        <w:rPr>
          <w:ins w:id="230" w:author="Connor Cuffe" w:date="2024-05-05T13:28:00Z"/>
        </w:rPr>
      </w:pPr>
      <w:ins w:id="231" w:author="Connor Cuffe" w:date="2024-05-05T13:21:00Z">
        <w:r>
          <w:t xml:space="preserve">The scrum </w:t>
        </w:r>
      </w:ins>
      <w:ins w:id="232" w:author="Connor Cuffe" w:date="2024-05-05T13:22:00Z">
        <w:r>
          <w:t xml:space="preserve">framework </w:t>
        </w:r>
      </w:ins>
      <w:ins w:id="233" w:author="Connor Cuffe" w:date="2024-05-05T13:25:00Z">
        <w:r>
          <w:t>emphasi</w:t>
        </w:r>
      </w:ins>
      <w:ins w:id="234" w:author="Connor Cuffe" w:date="2024-05-05T13:26:00Z">
        <w:r w:rsidR="00A16B6C">
          <w:t>se</w:t>
        </w:r>
      </w:ins>
      <w:ins w:id="235" w:author="Connor Cuffe" w:date="2024-05-05T13:49:00Z">
        <w:r w:rsidR="00134214">
          <w:t>s</w:t>
        </w:r>
      </w:ins>
      <w:ins w:id="236" w:author="Connor Cuffe" w:date="2024-05-05T13:26:00Z">
        <w:r w:rsidR="00A16B6C">
          <w:t xml:space="preserve"> iterative progress, flexibility, and continuous improvement, breaking down complex projects into smaller </w:t>
        </w:r>
      </w:ins>
      <w:ins w:id="237" w:author="Connor Cuffe" w:date="2024-05-05T13:27:00Z">
        <w:r w:rsidR="00A16B6C">
          <w:t>manageable stages called sprints,</w:t>
        </w:r>
      </w:ins>
      <w:ins w:id="238" w:author="Connor Cuffe" w:date="2024-05-05T13:49:00Z">
        <w:r w:rsidR="00134214">
          <w:t xml:space="preserve"> that</w:t>
        </w:r>
      </w:ins>
      <w:ins w:id="239" w:author="Connor Cuffe" w:date="2024-05-05T13:27:00Z">
        <w:r w:rsidR="00A16B6C">
          <w:t xml:space="preserve"> normally last around 2 weeks. </w:t>
        </w:r>
      </w:ins>
      <w:ins w:id="240" w:author="Connor Cuffe" w:date="2024-05-05T13:49:00Z">
        <w:r w:rsidR="00134214">
          <w:t xml:space="preserve">The scrum framework has </w:t>
        </w:r>
      </w:ins>
      <w:ins w:id="241" w:author="Connor Cuffe" w:date="2024-05-05T13:28:00Z">
        <w:r w:rsidR="00A16B6C">
          <w:t xml:space="preserve">3 primary roles; </w:t>
        </w:r>
      </w:ins>
    </w:p>
    <w:p w14:paraId="3709A90F" w14:textId="78780161" w:rsidR="00A16B6C" w:rsidRDefault="00A16B6C" w:rsidP="00314939">
      <w:pPr>
        <w:pStyle w:val="ListParagraph"/>
        <w:numPr>
          <w:ilvl w:val="0"/>
          <w:numId w:val="21"/>
        </w:numPr>
        <w:rPr>
          <w:ins w:id="242" w:author="Connor Cuffe" w:date="2024-05-05T13:29:00Z"/>
        </w:rPr>
        <w:pPrChange w:id="243" w:author="Connor Cuffe" w:date="2024-05-05T13:49:00Z">
          <w:pPr>
            <w:pStyle w:val="ListParagraph"/>
            <w:numPr>
              <w:numId w:val="19"/>
            </w:numPr>
            <w:ind w:hanging="360"/>
          </w:pPr>
        </w:pPrChange>
      </w:pPr>
      <w:ins w:id="244" w:author="Connor Cuffe" w:date="2024-05-05T13:28:00Z">
        <w:r>
          <w:lastRenderedPageBreak/>
          <w:t xml:space="preserve">The product owner: who defines the projects </w:t>
        </w:r>
      </w:ins>
      <w:ins w:id="245" w:author="Connor Cuffe" w:date="2024-05-05T13:29:00Z">
        <w:r>
          <w:t>requirement.</w:t>
        </w:r>
      </w:ins>
    </w:p>
    <w:p w14:paraId="2ED9ED8F" w14:textId="1313FE22" w:rsidR="00A16B6C" w:rsidRDefault="00A16B6C" w:rsidP="00314939">
      <w:pPr>
        <w:pStyle w:val="ListParagraph"/>
        <w:numPr>
          <w:ilvl w:val="0"/>
          <w:numId w:val="21"/>
        </w:numPr>
        <w:rPr>
          <w:ins w:id="246" w:author="Connor Cuffe" w:date="2024-05-05T13:29:00Z"/>
        </w:rPr>
        <w:pPrChange w:id="247" w:author="Connor Cuffe" w:date="2024-05-05T13:49:00Z">
          <w:pPr>
            <w:pStyle w:val="ListParagraph"/>
            <w:numPr>
              <w:numId w:val="19"/>
            </w:numPr>
            <w:ind w:hanging="360"/>
          </w:pPr>
        </w:pPrChange>
      </w:pPr>
      <w:ins w:id="248" w:author="Connor Cuffe" w:date="2024-05-05T13:29:00Z">
        <w:r>
          <w:t xml:space="preserve">The scum master: manages the scrum process, insuring that the team </w:t>
        </w:r>
      </w:ins>
      <w:ins w:id="249" w:author="Connor Cuffe" w:date="2024-05-05T13:30:00Z">
        <w:r>
          <w:t>adheres</w:t>
        </w:r>
      </w:ins>
      <w:ins w:id="250" w:author="Connor Cuffe" w:date="2024-05-05T13:29:00Z">
        <w:r>
          <w:t xml:space="preserve"> to the scrum principles</w:t>
        </w:r>
      </w:ins>
      <w:ins w:id="251" w:author="Connor Cuffe" w:date="2024-05-05T13:31:00Z">
        <w:r>
          <w:t>.</w:t>
        </w:r>
      </w:ins>
    </w:p>
    <w:p w14:paraId="32EA71DF" w14:textId="01090AF0" w:rsidR="00A16B6C" w:rsidRDefault="00A16B6C" w:rsidP="00314939">
      <w:pPr>
        <w:pStyle w:val="ListParagraph"/>
        <w:numPr>
          <w:ilvl w:val="0"/>
          <w:numId w:val="21"/>
        </w:numPr>
        <w:rPr>
          <w:ins w:id="252" w:author="Connor Cuffe" w:date="2024-05-05T13:31:00Z"/>
        </w:rPr>
        <w:pPrChange w:id="253" w:author="Connor Cuffe" w:date="2024-05-05T13:49:00Z">
          <w:pPr>
            <w:pStyle w:val="ListParagraph"/>
            <w:numPr>
              <w:numId w:val="19"/>
            </w:numPr>
            <w:ind w:hanging="360"/>
          </w:pPr>
        </w:pPrChange>
      </w:pPr>
      <w:ins w:id="254" w:author="Connor Cuffe" w:date="2024-05-05T13:30:00Z">
        <w:r>
          <w:t xml:space="preserve">Development team: a self-organizing group that is responsible for delivering the product in increments </w:t>
        </w:r>
      </w:ins>
      <w:ins w:id="255" w:author="Connor Cuffe" w:date="2024-05-05T13:31:00Z">
        <w:r>
          <w:t>during each sprint.</w:t>
        </w:r>
      </w:ins>
    </w:p>
    <w:p w14:paraId="37E2A8D5" w14:textId="66F48F76" w:rsidR="00A16B6C" w:rsidRDefault="00A16B6C" w:rsidP="00A16B6C">
      <w:pPr>
        <w:ind w:left="360"/>
        <w:rPr>
          <w:ins w:id="256" w:author="Connor Cuffe" w:date="2024-05-05T13:31:00Z"/>
        </w:rPr>
      </w:pPr>
      <w:ins w:id="257" w:author="Connor Cuffe" w:date="2024-05-05T13:31:00Z">
        <w:r>
          <w:t>The scrum management framework consists of several key events;</w:t>
        </w:r>
      </w:ins>
    </w:p>
    <w:p w14:paraId="4F309149" w14:textId="390ABEB9" w:rsidR="00A16B6C" w:rsidRDefault="00A16B6C" w:rsidP="00314939">
      <w:pPr>
        <w:pStyle w:val="ListParagraph"/>
        <w:numPr>
          <w:ilvl w:val="0"/>
          <w:numId w:val="22"/>
        </w:numPr>
        <w:rPr>
          <w:ins w:id="258" w:author="Connor Cuffe" w:date="2024-05-05T13:32:00Z"/>
        </w:rPr>
        <w:pPrChange w:id="259" w:author="Connor Cuffe" w:date="2024-05-05T13:49:00Z">
          <w:pPr>
            <w:pStyle w:val="ListParagraph"/>
            <w:numPr>
              <w:numId w:val="20"/>
            </w:numPr>
            <w:ind w:hanging="360"/>
          </w:pPr>
        </w:pPrChange>
      </w:pPr>
      <w:ins w:id="260" w:author="Connor Cuffe" w:date="2024-05-05T13:31:00Z">
        <w:r>
          <w:t xml:space="preserve">Sprint planning: </w:t>
        </w:r>
      </w:ins>
      <w:ins w:id="261" w:author="Connor Cuffe" w:date="2024-05-05T13:35:00Z">
        <w:r>
          <w:t>a meeting at the beginning of evert sprint where th</w:t>
        </w:r>
      </w:ins>
      <w:ins w:id="262" w:author="Connor Cuffe" w:date="2024-05-05T13:32:00Z">
        <w:r>
          <w:t>e team outlines what they expect to complete by the end of current sprint.</w:t>
        </w:r>
      </w:ins>
    </w:p>
    <w:p w14:paraId="23121269" w14:textId="0B533CE9" w:rsidR="00A16B6C" w:rsidRDefault="00A16B6C" w:rsidP="00314939">
      <w:pPr>
        <w:pStyle w:val="ListParagraph"/>
        <w:numPr>
          <w:ilvl w:val="0"/>
          <w:numId w:val="22"/>
        </w:numPr>
        <w:rPr>
          <w:ins w:id="263" w:author="Connor Cuffe" w:date="2024-05-05T13:33:00Z"/>
        </w:rPr>
        <w:pPrChange w:id="264" w:author="Connor Cuffe" w:date="2024-05-05T13:49:00Z">
          <w:pPr>
            <w:pStyle w:val="ListParagraph"/>
            <w:numPr>
              <w:numId w:val="20"/>
            </w:numPr>
            <w:ind w:hanging="360"/>
          </w:pPr>
        </w:pPrChange>
      </w:pPr>
      <w:ins w:id="265" w:author="Connor Cuffe" w:date="2024-05-05T13:32:00Z">
        <w:r>
          <w:t>Daily stand up: a shot daily me</w:t>
        </w:r>
      </w:ins>
      <w:ins w:id="266" w:author="Connor Cuffe" w:date="2024-05-05T13:33:00Z">
        <w:r>
          <w:t>eting no more than half an hour where the teams progress is shared and the day’s work is planned.</w:t>
        </w:r>
      </w:ins>
    </w:p>
    <w:p w14:paraId="56C316EF" w14:textId="2022DF50" w:rsidR="00A16B6C" w:rsidRPr="006E518F" w:rsidRDefault="00A16B6C" w:rsidP="00314939">
      <w:pPr>
        <w:pStyle w:val="ListParagraph"/>
        <w:numPr>
          <w:ilvl w:val="0"/>
          <w:numId w:val="22"/>
        </w:numPr>
        <w:pPrChange w:id="267" w:author="Connor Cuffe" w:date="2024-05-05T13:49:00Z">
          <w:pPr>
            <w:jc w:val="center"/>
          </w:pPr>
        </w:pPrChange>
      </w:pPr>
      <w:ins w:id="268" w:author="Connor Cuffe" w:date="2024-05-05T13:33:00Z">
        <w:r>
          <w:t>Sprint retrospective: a meeting at the end of every s</w:t>
        </w:r>
      </w:ins>
      <w:ins w:id="269" w:author="Connor Cuffe" w:date="2024-05-05T13:34:00Z">
        <w:r>
          <w:t xml:space="preserve">print where the team </w:t>
        </w:r>
      </w:ins>
      <w:ins w:id="270" w:author="Connor Cuffe" w:date="2024-05-05T13:35:00Z">
        <w:r>
          <w:t>asses</w:t>
        </w:r>
      </w:ins>
      <w:ins w:id="271" w:author="Connor Cuffe" w:date="2024-05-05T13:34:00Z">
        <w:r>
          <w:t xml:space="preserve"> their success in delivering the sprints goals and evaluates how they should improve</w:t>
        </w:r>
      </w:ins>
      <w:ins w:id="272" w:author="Connor Cuffe" w:date="2024-05-05T13:35:00Z">
        <w:r>
          <w:t xml:space="preserve"> in the future.</w:t>
        </w:r>
      </w:ins>
    </w:p>
    <w:p w14:paraId="7B2EEBB4" w14:textId="4099158B" w:rsidR="00094F11" w:rsidRDefault="00626386">
      <w:pPr>
        <w:pStyle w:val="Heading3"/>
        <w:pPrChange w:id="273" w:author="Connor Cuffe" w:date="2024-05-04T17:29:00Z">
          <w:pPr>
            <w:pStyle w:val="Heading3"/>
            <w:jc w:val="center"/>
          </w:pPr>
        </w:pPrChange>
      </w:pPr>
      <w:bookmarkStart w:id="274" w:name="_Toc165807644"/>
      <w:r>
        <w:t>Kanban</w:t>
      </w:r>
      <w:ins w:id="275" w:author="Connor Cuffe" w:date="2024-05-05T13:22:00Z">
        <w:r w:rsidR="00E2312E">
          <w:t xml:space="preserve"> framework</w:t>
        </w:r>
      </w:ins>
      <w:r w:rsidR="006E518F">
        <w:t>:</w:t>
      </w:r>
      <w:bookmarkEnd w:id="274"/>
    </w:p>
    <w:p w14:paraId="52155F09" w14:textId="67A178A3" w:rsidR="006E518F" w:rsidRPr="006E518F" w:rsidRDefault="00C80801">
      <w:ins w:id="276" w:author="Connor Cuffe" w:date="2024-05-05T13:37:00Z">
        <w:r>
          <w:t xml:space="preserve">The Kanban management framework is similar to scrum in that it emphasises </w:t>
        </w:r>
      </w:ins>
      <w:ins w:id="277" w:author="Connor Cuffe" w:date="2024-05-05T13:38:00Z">
        <w:r>
          <w:t>iterative progress, flexibility and continual improvement.</w:t>
        </w:r>
      </w:ins>
      <w:ins w:id="278" w:author="Connor Cuffe" w:date="2024-05-05T13:39:00Z">
        <w:r>
          <w:t xml:space="preserve"> Kanban achieves this by having a visual board with column</w:t>
        </w:r>
      </w:ins>
      <w:ins w:id="279" w:author="Connor Cuffe" w:date="2024-05-05T13:40:00Z">
        <w:r>
          <w:t xml:space="preserve">s </w:t>
        </w:r>
      </w:ins>
      <w:ins w:id="280" w:author="Connor Cuffe" w:date="2024-05-05T13:39:00Z">
        <w:r>
          <w:t>representing different sta</w:t>
        </w:r>
      </w:ins>
      <w:ins w:id="281" w:author="Connor Cuffe" w:date="2024-05-05T13:40:00Z">
        <w:r>
          <w:t>ges of work, such as To Do, In Progress, and Done</w:t>
        </w:r>
      </w:ins>
      <w:ins w:id="282" w:author="Connor Cuffe" w:date="2024-05-05T13:41:00Z">
        <w:r>
          <w:t>. These columns are then filled with sticky notes representing different ta</w:t>
        </w:r>
      </w:ins>
      <w:ins w:id="283" w:author="Connor Cuffe" w:date="2024-05-05T13:42:00Z">
        <w:r>
          <w:t xml:space="preserve">sks. The </w:t>
        </w:r>
      </w:ins>
      <w:ins w:id="284" w:author="Connor Cuffe" w:date="2024-05-05T13:43:00Z">
        <w:r>
          <w:t xml:space="preserve">development team limit the number of tasks allowed in each column preventing overworking the team similar to how scrum sprints work. </w:t>
        </w:r>
      </w:ins>
      <w:ins w:id="285" w:author="Connor Cuffe" w:date="2024-05-05T13:44:00Z">
        <w:r>
          <w:t xml:space="preserve">Kanban then aids the continual improvement of the team by monitoring the board to see any bottlenecks or stages where the tasks are being held </w:t>
        </w:r>
      </w:ins>
      <w:ins w:id="286" w:author="Connor Cuffe" w:date="2024-05-05T13:45:00Z">
        <w:r>
          <w:t>up.</w:t>
        </w:r>
      </w:ins>
      <w:ins w:id="287" w:author="Connor Cuffe" w:date="2024-05-05T13:41:00Z">
        <w:r>
          <w:t xml:space="preserve"> </w:t>
        </w:r>
      </w:ins>
    </w:p>
    <w:p w14:paraId="18EBC5D9" w14:textId="77777777" w:rsidR="00626386" w:rsidRDefault="00094F11">
      <w:pPr>
        <w:pStyle w:val="Heading3"/>
        <w:pPrChange w:id="288" w:author="Connor Cuffe" w:date="2024-05-04T17:29:00Z">
          <w:pPr>
            <w:pStyle w:val="Heading3"/>
            <w:jc w:val="center"/>
          </w:pPr>
        </w:pPrChange>
      </w:pPr>
      <w:bookmarkStart w:id="289" w:name="_Toc165807645"/>
      <w:r>
        <w:t>Pros</w:t>
      </w:r>
      <w:r w:rsidR="002612E6">
        <w:t>:</w:t>
      </w:r>
      <w:bookmarkEnd w:id="289"/>
    </w:p>
    <w:p w14:paraId="2811C6B0" w14:textId="36182CF3" w:rsidR="00094F11" w:rsidRDefault="00094F11">
      <w:pPr>
        <w:pStyle w:val="ListParagraph"/>
        <w:numPr>
          <w:ilvl w:val="0"/>
          <w:numId w:val="15"/>
        </w:numPr>
        <w:rPr>
          <w:ins w:id="290" w:author="Connor Cuffe" w:date="2024-05-05T12:36:00Z"/>
        </w:rPr>
      </w:pPr>
      <w:r>
        <w:t>A more user-friendly product</w:t>
      </w:r>
      <w:ins w:id="291" w:author="Connor Cuffe" w:date="2024-05-05T12:34:00Z">
        <w:r w:rsidR="006F1892">
          <w:t>.</w:t>
        </w:r>
      </w:ins>
    </w:p>
    <w:p w14:paraId="58812777" w14:textId="5AB31BED" w:rsidR="006F1892" w:rsidRDefault="00DA222E" w:rsidP="006F1892">
      <w:pPr>
        <w:pStyle w:val="ListParagraph"/>
        <w:numPr>
          <w:ilvl w:val="1"/>
          <w:numId w:val="15"/>
        </w:numPr>
        <w:pPrChange w:id="292" w:author="Connor Cuffe" w:date="2024-05-05T12:36:00Z">
          <w:pPr>
            <w:pStyle w:val="ListParagraph"/>
            <w:numPr>
              <w:numId w:val="15"/>
            </w:numPr>
            <w:ind w:hanging="360"/>
            <w:jc w:val="center"/>
          </w:pPr>
        </w:pPrChange>
      </w:pPr>
      <w:ins w:id="293" w:author="Connor Cuffe" w:date="2024-05-05T12:43:00Z">
        <w:r>
          <w:t xml:space="preserve">The continual </w:t>
        </w:r>
      </w:ins>
      <w:ins w:id="294" w:author="Connor Cuffe" w:date="2024-05-05T12:44:00Z">
        <w:r>
          <w:t xml:space="preserve">reassessment of the </w:t>
        </w:r>
      </w:ins>
      <w:ins w:id="295" w:author="Connor Cuffe" w:date="2024-05-05T12:46:00Z">
        <w:r>
          <w:t>project’s</w:t>
        </w:r>
      </w:ins>
      <w:ins w:id="296" w:author="Connor Cuffe" w:date="2024-05-05T12:44:00Z">
        <w:r>
          <w:t xml:space="preserve"> requirements based on</w:t>
        </w:r>
      </w:ins>
      <w:ins w:id="297" w:author="Connor Cuffe" w:date="2024-05-05T12:46:00Z">
        <w:r>
          <w:t xml:space="preserve"> end user feedback of </w:t>
        </w:r>
      </w:ins>
      <w:ins w:id="298" w:author="Connor Cuffe" w:date="2024-05-05T12:44:00Z">
        <w:r>
          <w:t xml:space="preserve">smaller </w:t>
        </w:r>
      </w:ins>
      <w:ins w:id="299" w:author="Connor Cuffe" w:date="2024-05-05T12:45:00Z">
        <w:r>
          <w:t>prototypes</w:t>
        </w:r>
      </w:ins>
      <w:ins w:id="300" w:author="Connor Cuffe" w:date="2024-05-05T12:46:00Z">
        <w:r>
          <w:t>, results in a much more user centric process</w:t>
        </w:r>
      </w:ins>
      <w:ins w:id="301" w:author="Connor Cuffe" w:date="2024-05-05T12:47:00Z">
        <w:r>
          <w:t xml:space="preserve"> ultimately creating a much better product</w:t>
        </w:r>
      </w:ins>
      <w:ins w:id="302" w:author="Connor Cuffe" w:date="2024-05-05T12:46:00Z">
        <w:r>
          <w:t>.</w:t>
        </w:r>
      </w:ins>
    </w:p>
    <w:p w14:paraId="55D546A7" w14:textId="12CD4801" w:rsidR="006F1892" w:rsidRDefault="002612E6" w:rsidP="006F1892">
      <w:pPr>
        <w:pStyle w:val="ListParagraph"/>
        <w:numPr>
          <w:ilvl w:val="0"/>
          <w:numId w:val="15"/>
        </w:numPr>
        <w:rPr>
          <w:ins w:id="303" w:author="Connor Cuffe" w:date="2024-05-05T12:41:00Z"/>
        </w:rPr>
      </w:pPr>
      <w:del w:id="304" w:author="Connor Cuffe" w:date="2024-05-05T12:33:00Z">
        <w:r w:rsidDel="006F1892">
          <w:delText xml:space="preserve">Allows for </w:delText>
        </w:r>
      </w:del>
      <w:del w:id="305" w:author="Connor Cuffe" w:date="2024-05-05T12:27:00Z">
        <w:r w:rsidDel="00AF2247">
          <w:delText>fluid movement between stages.</w:delText>
        </w:r>
      </w:del>
      <w:ins w:id="306" w:author="Connor Cuffe" w:date="2024-05-05T12:33:00Z">
        <w:r w:rsidR="006F1892">
          <w:t>has resilience to changing requiremen</w:t>
        </w:r>
      </w:ins>
      <w:ins w:id="307" w:author="Connor Cuffe" w:date="2024-05-05T12:34:00Z">
        <w:r w:rsidR="006F1892">
          <w:t>ts or unforeseen barriers.</w:t>
        </w:r>
      </w:ins>
    </w:p>
    <w:p w14:paraId="685016F7" w14:textId="6D9B43FA" w:rsidR="006F1892" w:rsidRPr="00094F11" w:rsidRDefault="006F1892" w:rsidP="006F1892">
      <w:pPr>
        <w:pStyle w:val="ListParagraph"/>
        <w:numPr>
          <w:ilvl w:val="1"/>
          <w:numId w:val="15"/>
        </w:numPr>
        <w:pPrChange w:id="308" w:author="Connor Cuffe" w:date="2024-05-05T12:41:00Z">
          <w:pPr>
            <w:pStyle w:val="ListParagraph"/>
            <w:numPr>
              <w:numId w:val="15"/>
            </w:numPr>
            <w:ind w:hanging="360"/>
            <w:jc w:val="center"/>
          </w:pPr>
        </w:pPrChange>
      </w:pPr>
      <w:ins w:id="309" w:author="Connor Cuffe" w:date="2024-05-05T12:42:00Z">
        <w:r>
          <w:t xml:space="preserve">The ability to </w:t>
        </w:r>
      </w:ins>
      <w:ins w:id="310" w:author="Connor Cuffe" w:date="2024-05-05T12:43:00Z">
        <w:r>
          <w:t>continually</w:t>
        </w:r>
      </w:ins>
      <w:ins w:id="311" w:author="Connor Cuffe" w:date="2024-05-05T12:42:00Z">
        <w:r>
          <w:t xml:space="preserve"> readdress the product </w:t>
        </w:r>
      </w:ins>
      <w:ins w:id="312" w:author="Connor Cuffe" w:date="2024-05-05T12:43:00Z">
        <w:r>
          <w:t>requirements</w:t>
        </w:r>
      </w:ins>
      <w:ins w:id="313" w:author="Connor Cuffe" w:date="2024-05-05T12:42:00Z">
        <w:r>
          <w:t xml:space="preserve"> based on end user feedback and the current development of the product results in</w:t>
        </w:r>
      </w:ins>
      <w:ins w:id="314" w:author="Connor Cuffe" w:date="2024-05-05T12:43:00Z">
        <w:r>
          <w:t xml:space="preserve"> a more resilient development cycle.</w:t>
        </w:r>
      </w:ins>
    </w:p>
    <w:p w14:paraId="16BB74BB" w14:textId="25296AF9" w:rsidR="00094F11" w:rsidRDefault="00094F11">
      <w:pPr>
        <w:pStyle w:val="Heading3"/>
        <w:rPr>
          <w:ins w:id="315" w:author="Connor Cuffe" w:date="2024-05-05T12:30:00Z"/>
        </w:rPr>
      </w:pPr>
      <w:bookmarkStart w:id="316" w:name="_Toc165807646"/>
      <w:r>
        <w:t>Cons</w:t>
      </w:r>
      <w:r w:rsidR="002612E6">
        <w:t>:</w:t>
      </w:r>
      <w:bookmarkEnd w:id="316"/>
    </w:p>
    <w:p w14:paraId="19FA4672" w14:textId="24433CC0" w:rsidR="00AF2247" w:rsidRDefault="00AF2247" w:rsidP="00AF2247">
      <w:pPr>
        <w:pStyle w:val="ListParagraph"/>
        <w:numPr>
          <w:ilvl w:val="0"/>
          <w:numId w:val="17"/>
        </w:numPr>
        <w:rPr>
          <w:ins w:id="317" w:author="Connor Cuffe" w:date="2024-05-05T12:47:00Z"/>
        </w:rPr>
      </w:pPr>
      <w:ins w:id="318" w:author="Connor Cuffe" w:date="2024-05-05T12:30:00Z">
        <w:r>
          <w:t>Harder to predict budgets and timeline</w:t>
        </w:r>
      </w:ins>
      <w:ins w:id="319" w:author="Connor Cuffe" w:date="2024-05-05T12:33:00Z">
        <w:r>
          <w:t>.</w:t>
        </w:r>
      </w:ins>
    </w:p>
    <w:p w14:paraId="427E4992" w14:textId="2EC50E72" w:rsidR="00DA222E" w:rsidRDefault="00DA222E" w:rsidP="00DA222E">
      <w:pPr>
        <w:pStyle w:val="ListParagraph"/>
        <w:numPr>
          <w:ilvl w:val="1"/>
          <w:numId w:val="17"/>
        </w:numPr>
        <w:rPr>
          <w:ins w:id="320" w:author="Connor Cuffe" w:date="2024-05-05T12:31:00Z"/>
        </w:rPr>
        <w:pPrChange w:id="321" w:author="Connor Cuffe" w:date="2024-05-05T12:47:00Z">
          <w:pPr>
            <w:pStyle w:val="ListParagraph"/>
            <w:numPr>
              <w:numId w:val="17"/>
            </w:numPr>
            <w:ind w:hanging="360"/>
          </w:pPr>
        </w:pPrChange>
      </w:pPr>
      <w:ins w:id="322" w:author="Connor Cuffe" w:date="2024-05-05T12:47:00Z">
        <w:r>
          <w:t xml:space="preserve">Due to the continual reassessment of the original scope the projects budget and </w:t>
        </w:r>
      </w:ins>
      <w:ins w:id="323" w:author="Connor Cuffe" w:date="2024-05-05T12:48:00Z">
        <w:r>
          <w:t xml:space="preserve">timeline are hard to predict resulting in </w:t>
        </w:r>
        <w:proofErr w:type="gramStart"/>
        <w:r>
          <w:t>an</w:t>
        </w:r>
        <w:proofErr w:type="gramEnd"/>
        <w:r>
          <w:t xml:space="preserve"> </w:t>
        </w:r>
      </w:ins>
      <w:ins w:id="324" w:author="Connor Cuffe" w:date="2024-05-05T12:49:00Z">
        <w:r>
          <w:t>project with a larger than anticipated cost and development cycle</w:t>
        </w:r>
      </w:ins>
      <w:ins w:id="325" w:author="Connor Cuffe" w:date="2024-05-05T12:48:00Z">
        <w:r>
          <w:t>.</w:t>
        </w:r>
      </w:ins>
    </w:p>
    <w:p w14:paraId="53E1B0F8" w14:textId="58C7F897" w:rsidR="00AF2247" w:rsidRDefault="00AF2247" w:rsidP="00AF2247">
      <w:pPr>
        <w:pStyle w:val="ListParagraph"/>
        <w:numPr>
          <w:ilvl w:val="0"/>
          <w:numId w:val="17"/>
        </w:numPr>
        <w:rPr>
          <w:ins w:id="326" w:author="Connor Cuffe" w:date="2024-05-05T12:49:00Z"/>
        </w:rPr>
      </w:pPr>
      <w:ins w:id="327" w:author="Connor Cuffe" w:date="2024-05-05T12:33:00Z">
        <w:r>
          <w:t>Can lead to scope creep.</w:t>
        </w:r>
      </w:ins>
    </w:p>
    <w:p w14:paraId="0A989625" w14:textId="37864C58" w:rsidR="00DA222E" w:rsidRPr="00AF2247" w:rsidRDefault="00DA222E" w:rsidP="00DA222E">
      <w:pPr>
        <w:pStyle w:val="ListParagraph"/>
        <w:numPr>
          <w:ilvl w:val="1"/>
          <w:numId w:val="17"/>
        </w:numPr>
        <w:rPr>
          <w:rPrChange w:id="328" w:author="Connor Cuffe" w:date="2024-05-05T12:28:00Z">
            <w:rPr/>
          </w:rPrChange>
        </w:rPr>
        <w:pPrChange w:id="329" w:author="Connor Cuffe" w:date="2024-05-05T12:49:00Z">
          <w:pPr>
            <w:pStyle w:val="Heading3"/>
            <w:jc w:val="center"/>
          </w:pPr>
        </w:pPrChange>
      </w:pPr>
      <w:ins w:id="330" w:author="Connor Cuffe" w:date="2024-05-05T12:49:00Z">
        <w:r>
          <w:t>The continual reassessment of</w:t>
        </w:r>
      </w:ins>
      <w:ins w:id="331" w:author="Connor Cuffe" w:date="2024-05-05T12:50:00Z">
        <w:r>
          <w:t xml:space="preserve"> the project requirements could if not manages efficiently lead to expensive and </w:t>
        </w:r>
      </w:ins>
      <w:ins w:id="332" w:author="Connor Cuffe" w:date="2024-05-05T12:51:00Z">
        <w:r>
          <w:t>time-consuming</w:t>
        </w:r>
      </w:ins>
      <w:ins w:id="333" w:author="Connor Cuffe" w:date="2024-05-05T12:50:00Z">
        <w:r>
          <w:t xml:space="preserve"> scope creep which may result in the end product not being deliverable any more due to goin</w:t>
        </w:r>
      </w:ins>
      <w:ins w:id="334" w:author="Connor Cuffe" w:date="2024-05-05T12:51:00Z">
        <w:r>
          <w:t>g over budget or simple not being needed any more due to the increased dev time.</w:t>
        </w:r>
      </w:ins>
    </w:p>
    <w:p w14:paraId="3079EB0C" w14:textId="149723D3" w:rsidR="00626386" w:rsidDel="00AF2247" w:rsidRDefault="00094F11">
      <w:pPr>
        <w:pStyle w:val="ListParagraph"/>
        <w:numPr>
          <w:ilvl w:val="0"/>
          <w:numId w:val="15"/>
        </w:numPr>
        <w:rPr>
          <w:del w:id="335" w:author="Connor Cuffe" w:date="2024-05-05T12:28:00Z"/>
        </w:rPr>
        <w:pPrChange w:id="336" w:author="Connor Cuffe" w:date="2024-05-04T17:29:00Z">
          <w:pPr>
            <w:pStyle w:val="ListParagraph"/>
            <w:numPr>
              <w:numId w:val="15"/>
            </w:numPr>
            <w:ind w:hanging="360"/>
            <w:jc w:val="center"/>
          </w:pPr>
        </w:pPrChange>
      </w:pPr>
      <w:del w:id="337" w:author="Connor Cuffe" w:date="2024-05-05T12:28:00Z">
        <w:r w:rsidDel="00AF2247">
          <w:lastRenderedPageBreak/>
          <w:delText>A longer development cycles</w:delText>
        </w:r>
      </w:del>
    </w:p>
    <w:p w14:paraId="503AFF47" w14:textId="6DCA26C6" w:rsidR="00094F11" w:rsidDel="00AF2247" w:rsidRDefault="00094F11">
      <w:pPr>
        <w:pStyle w:val="ListParagraph"/>
        <w:numPr>
          <w:ilvl w:val="0"/>
          <w:numId w:val="15"/>
        </w:numPr>
        <w:rPr>
          <w:del w:id="338" w:author="Connor Cuffe" w:date="2024-05-05T12:28:00Z"/>
        </w:rPr>
        <w:pPrChange w:id="339" w:author="Connor Cuffe" w:date="2024-05-04T17:29:00Z">
          <w:pPr>
            <w:pStyle w:val="ListParagraph"/>
            <w:numPr>
              <w:numId w:val="15"/>
            </w:numPr>
            <w:ind w:hanging="360"/>
            <w:jc w:val="center"/>
          </w:pPr>
        </w:pPrChange>
      </w:pPr>
      <w:del w:id="340" w:author="Connor Cuffe" w:date="2024-05-05T12:28:00Z">
        <w:r w:rsidDel="00AF2247">
          <w:delText>A more expensive development cycle</w:delText>
        </w:r>
      </w:del>
    </w:p>
    <w:p w14:paraId="1988BC5B" w14:textId="77777777" w:rsidR="00700765" w:rsidRDefault="00D07194" w:rsidP="00700765">
      <w:pPr>
        <w:keepNext/>
        <w:jc w:val="right"/>
        <w:rPr>
          <w:ins w:id="341" w:author="Connor Cuffe" w:date="2024-05-05T13:52:00Z"/>
        </w:rPr>
        <w:pPrChange w:id="342" w:author="Connor Cuffe" w:date="2024-05-05T13:52:00Z">
          <w:pPr/>
        </w:pPrChange>
      </w:pPr>
      <w:r>
        <w:rPr>
          <w:noProof/>
        </w:rPr>
        <w:drawing>
          <wp:inline distT="0" distB="0" distL="0" distR="0" wp14:anchorId="5649E674" wp14:editId="6C1AC4CF">
            <wp:extent cx="1845733" cy="1364607"/>
            <wp:effectExtent l="0" t="0" r="2540" b="7620"/>
            <wp:docPr id="3" name="Picture 3" descr="C:\Users\CUF0003\AppData\Local\Microsoft\Windows\INetCache\Content.MSO\BF68F6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UF0003\AppData\Local\Microsoft\Windows\INetCache\Content.MSO\BF68F62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9664" cy="1367513"/>
                    </a:xfrm>
                    <a:prstGeom prst="rect">
                      <a:avLst/>
                    </a:prstGeom>
                    <a:noFill/>
                    <a:ln>
                      <a:noFill/>
                    </a:ln>
                  </pic:spPr>
                </pic:pic>
              </a:graphicData>
            </a:graphic>
          </wp:inline>
        </w:drawing>
      </w:r>
    </w:p>
    <w:p w14:paraId="0260316C" w14:textId="510F42DD" w:rsidR="00D07194" w:rsidRDefault="00700765" w:rsidP="00700765">
      <w:pPr>
        <w:pStyle w:val="Caption"/>
        <w:jc w:val="right"/>
        <w:rPr>
          <w:ins w:id="343" w:author="Connor Cuffe" w:date="2024-05-05T12:51:00Z"/>
        </w:rPr>
        <w:pPrChange w:id="344" w:author="Connor Cuffe" w:date="2024-05-05T13:52:00Z">
          <w:pPr/>
        </w:pPrChange>
      </w:pPr>
      <w:ins w:id="345" w:author="Connor Cuffe" w:date="2024-05-05T13:52:00Z">
        <w:r>
          <w:t xml:space="preserve">Figure </w:t>
        </w:r>
        <w:r>
          <w:fldChar w:fldCharType="begin"/>
        </w:r>
        <w:r>
          <w:instrText xml:space="preserve"> SEQ Figure \* ARABIC </w:instrText>
        </w:r>
      </w:ins>
      <w:r>
        <w:fldChar w:fldCharType="separate"/>
      </w:r>
      <w:ins w:id="346" w:author="Connor Cuffe" w:date="2024-05-05T13:52:00Z">
        <w:r>
          <w:rPr>
            <w:noProof/>
          </w:rPr>
          <w:t>2</w:t>
        </w:r>
        <w:r>
          <w:fldChar w:fldCharType="end"/>
        </w:r>
        <w:r>
          <w:t>: the agile development cycle</w:t>
        </w:r>
      </w:ins>
    </w:p>
    <w:p w14:paraId="3F92A78F" w14:textId="54B5EB45" w:rsidR="00DA222E" w:rsidRDefault="00DA222E" w:rsidP="00DA222E">
      <w:pPr>
        <w:pStyle w:val="Heading3"/>
        <w:rPr>
          <w:ins w:id="347" w:author="Connor Cuffe" w:date="2024-05-05T12:51:00Z"/>
        </w:rPr>
      </w:pPr>
      <w:bookmarkStart w:id="348" w:name="_Toc165807647"/>
      <w:ins w:id="349" w:author="Connor Cuffe" w:date="2024-05-05T12:51:00Z">
        <w:r>
          <w:t>Summary</w:t>
        </w:r>
        <w:bookmarkEnd w:id="348"/>
        <w:r>
          <w:t xml:space="preserve"> </w:t>
        </w:r>
      </w:ins>
    </w:p>
    <w:p w14:paraId="620FA230" w14:textId="1C8F9874" w:rsidR="00DA222E" w:rsidRPr="00DA222E" w:rsidRDefault="00DA222E" w:rsidP="00DA222E">
      <w:pPr>
        <w:rPr>
          <w:rPrChange w:id="350" w:author="Connor Cuffe" w:date="2024-05-05T12:51:00Z">
            <w:rPr/>
          </w:rPrChange>
        </w:rPr>
        <w:pPrChange w:id="351" w:author="Connor Cuffe" w:date="2024-05-05T12:51:00Z">
          <w:pPr>
            <w:jc w:val="center"/>
          </w:pPr>
        </w:pPrChange>
      </w:pPr>
      <w:ins w:id="352" w:author="Connor Cuffe" w:date="2024-05-05T12:51:00Z">
        <w:r>
          <w:t xml:space="preserve">In summary the agile development model is best used for large scale projects where the </w:t>
        </w:r>
      </w:ins>
      <w:ins w:id="353" w:author="Connor Cuffe" w:date="2024-05-05T12:52:00Z">
        <w:r>
          <w:t xml:space="preserve">end </w:t>
        </w:r>
      </w:ins>
      <w:bookmarkStart w:id="354" w:name="_GoBack"/>
      <w:bookmarkEnd w:id="354"/>
      <w:ins w:id="355" w:author="Connor Cuffe" w:date="2024-05-05T13:53:00Z">
        <w:r w:rsidR="00700765">
          <w:t>users’</w:t>
        </w:r>
      </w:ins>
      <w:ins w:id="356" w:author="Connor Cuffe" w:date="2024-05-05T12:52:00Z">
        <w:r>
          <w:t xml:space="preserve"> requirements are likely to change before the completion of the project, the agile development model also requires highly skilled management to combat </w:t>
        </w:r>
      </w:ins>
      <w:ins w:id="357" w:author="Connor Cuffe" w:date="2024-05-05T12:53:00Z">
        <w:r>
          <w:t xml:space="preserve">the </w:t>
        </w:r>
      </w:ins>
      <w:ins w:id="358" w:author="Connor Cuffe" w:date="2024-05-05T12:55:00Z">
        <w:r w:rsidR="00AC65C3">
          <w:t>possibility of scope creep and to make sure that the project stays in budget.</w:t>
        </w:r>
      </w:ins>
    </w:p>
    <w:p w14:paraId="3F549B8E" w14:textId="5E0760BF" w:rsidR="00626386" w:rsidRDefault="00626386">
      <w:pPr>
        <w:pStyle w:val="Heading2"/>
        <w:pPrChange w:id="359" w:author="Connor Cuffe" w:date="2024-05-04T17:29:00Z">
          <w:pPr>
            <w:pStyle w:val="Heading2"/>
            <w:jc w:val="center"/>
          </w:pPr>
        </w:pPrChange>
      </w:pPr>
      <w:bookmarkStart w:id="360" w:name="_Toc165807648"/>
      <w:r>
        <w:t>Spiral</w:t>
      </w:r>
      <w:ins w:id="361" w:author="Connor Cuffe" w:date="2024-05-05T12:56:00Z">
        <w:r w:rsidR="00AC65C3">
          <w:t xml:space="preserve"> development model description</w:t>
        </w:r>
      </w:ins>
      <w:bookmarkEnd w:id="360"/>
    </w:p>
    <w:p w14:paraId="2BE06D95" w14:textId="7F6C50EE" w:rsidR="00094F11" w:rsidRDefault="00094F11">
      <w:pPr>
        <w:pPrChange w:id="362" w:author="Connor Cuffe" w:date="2024-05-04T17:29:00Z">
          <w:pPr>
            <w:jc w:val="center"/>
          </w:pPr>
        </w:pPrChange>
      </w:pPr>
      <w:r>
        <w:t>The spiral development model</w:t>
      </w:r>
      <w:r w:rsidR="00790C4D">
        <w:t xml:space="preserve"> is </w:t>
      </w:r>
      <w:r w:rsidR="00D07194">
        <w:t xml:space="preserve">designed to allow for </w:t>
      </w:r>
      <w:r w:rsidR="002612E6">
        <w:t>early risk mitigation, it achieves this in a similar way to agile</w:t>
      </w:r>
      <w:del w:id="363" w:author="Connor Cuffe" w:date="2024-05-05T12:56:00Z">
        <w:r w:rsidR="002612E6" w:rsidDel="00AC65C3">
          <w:delText>,</w:delText>
        </w:r>
      </w:del>
      <w:ins w:id="364" w:author="Connor Cuffe" w:date="2024-05-05T12:56:00Z">
        <w:r w:rsidR="00AC65C3">
          <w:t>.</w:t>
        </w:r>
      </w:ins>
      <w:r w:rsidR="002612E6">
        <w:t xml:space="preserve"> </w:t>
      </w:r>
      <w:ins w:id="365" w:author="Connor Cuffe" w:date="2024-05-05T12:56:00Z">
        <w:r w:rsidR="00AC65C3">
          <w:t>T</w:t>
        </w:r>
      </w:ins>
      <w:del w:id="366" w:author="Connor Cuffe" w:date="2024-05-05T12:56:00Z">
        <w:r w:rsidR="002612E6" w:rsidDel="00AC65C3">
          <w:delText>t</w:delText>
        </w:r>
      </w:del>
      <w:r w:rsidR="002612E6">
        <w:t xml:space="preserve">he major difference being the stricter approach as agile allows for the developers to </w:t>
      </w:r>
      <w:del w:id="367" w:author="Connor Cuffe" w:date="2024-05-05T12:56:00Z">
        <w:r w:rsidR="002612E6" w:rsidDel="00AC65C3">
          <w:delText xml:space="preserve">freely </w:delText>
        </w:r>
      </w:del>
      <w:r w:rsidR="002612E6">
        <w:t>move</w:t>
      </w:r>
      <w:ins w:id="368" w:author="Connor Cuffe" w:date="2024-05-05T12:56:00Z">
        <w:r w:rsidR="00AC65C3">
          <w:t xml:space="preserve"> freely</w:t>
        </w:r>
      </w:ins>
      <w:r w:rsidR="002612E6">
        <w:t xml:space="preserve"> between stages skipping them when it is necessary,</w:t>
      </w:r>
      <w:ins w:id="369" w:author="Connor Cuffe" w:date="2024-05-05T12:56:00Z">
        <w:r w:rsidR="00AC65C3">
          <w:t xml:space="preserve"> </w:t>
        </w:r>
      </w:ins>
      <w:ins w:id="370" w:author="Connor Cuffe" w:date="2024-05-05T12:57:00Z">
        <w:r w:rsidR="00AC65C3">
          <w:t>whereas</w:t>
        </w:r>
      </w:ins>
      <w:r w:rsidR="002612E6">
        <w:t xml:space="preserve"> spiral calls for strict adherence to the project outline completing all steps in sequence to build the next iteration of the project and then again for the next.</w:t>
      </w:r>
    </w:p>
    <w:p w14:paraId="36AEF351" w14:textId="77777777" w:rsidR="00700765" w:rsidRDefault="002612E6" w:rsidP="00700765">
      <w:pPr>
        <w:keepNext/>
        <w:jc w:val="right"/>
        <w:rPr>
          <w:ins w:id="371" w:author="Connor Cuffe" w:date="2024-05-05T13:52:00Z"/>
        </w:rPr>
        <w:pPrChange w:id="372" w:author="Connor Cuffe" w:date="2024-05-05T13:53:00Z">
          <w:pPr/>
        </w:pPrChange>
      </w:pPr>
      <w:r>
        <w:rPr>
          <w:noProof/>
        </w:rPr>
        <w:drawing>
          <wp:inline distT="0" distB="0" distL="0" distR="0" wp14:anchorId="59FD1CC7" wp14:editId="5E45E791">
            <wp:extent cx="2531168" cy="2112433"/>
            <wp:effectExtent l="0" t="0" r="2540" b="2540"/>
            <wp:docPr id="2" name="Picture 2" descr="https://upload.wikimedia.org/wikipedia/commons/thumb/e/ec/Spiral_model_%28Boehm%2C_1988%29.svg/333px-Spiral_model_%28Boehm%2C_1988%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c/Spiral_model_%28Boehm%2C_1988%29.svg/333px-Spiral_model_%28Boehm%2C_1988%29.sv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133" cy="2114907"/>
                    </a:xfrm>
                    <a:prstGeom prst="rect">
                      <a:avLst/>
                    </a:prstGeom>
                    <a:noFill/>
                    <a:ln>
                      <a:noFill/>
                    </a:ln>
                  </pic:spPr>
                </pic:pic>
              </a:graphicData>
            </a:graphic>
          </wp:inline>
        </w:drawing>
      </w:r>
    </w:p>
    <w:p w14:paraId="5BD8B32F" w14:textId="192D7996" w:rsidR="002612E6" w:rsidRDefault="00700765" w:rsidP="00700765">
      <w:pPr>
        <w:pStyle w:val="Caption"/>
        <w:jc w:val="right"/>
        <w:pPrChange w:id="373" w:author="Connor Cuffe" w:date="2024-05-05T13:53:00Z">
          <w:pPr>
            <w:jc w:val="center"/>
          </w:pPr>
        </w:pPrChange>
      </w:pPr>
      <w:ins w:id="374" w:author="Connor Cuffe" w:date="2024-05-05T13:52:00Z">
        <w:r>
          <w:t xml:space="preserve">Figure </w:t>
        </w:r>
        <w:r>
          <w:fldChar w:fldCharType="begin"/>
        </w:r>
        <w:r>
          <w:instrText xml:space="preserve"> SEQ Figure \* ARABIC </w:instrText>
        </w:r>
      </w:ins>
      <w:r>
        <w:fldChar w:fldCharType="separate"/>
      </w:r>
      <w:ins w:id="375" w:author="Connor Cuffe" w:date="2024-05-05T13:52:00Z">
        <w:r>
          <w:rPr>
            <w:noProof/>
          </w:rPr>
          <w:t>3</w:t>
        </w:r>
        <w:r>
          <w:fldChar w:fldCharType="end"/>
        </w:r>
        <w:r>
          <w:t>: the spiral development cycle</w:t>
        </w:r>
      </w:ins>
    </w:p>
    <w:p w14:paraId="235F0BE9" w14:textId="77777777" w:rsidR="002612E6" w:rsidRDefault="002612E6">
      <w:pPr>
        <w:pStyle w:val="Heading3"/>
        <w:pPrChange w:id="376" w:author="Connor Cuffe" w:date="2024-05-04T17:29:00Z">
          <w:pPr>
            <w:pStyle w:val="Heading3"/>
            <w:jc w:val="center"/>
          </w:pPr>
        </w:pPrChange>
      </w:pPr>
      <w:bookmarkStart w:id="377" w:name="_Toc165807649"/>
      <w:r>
        <w:t>Pros:</w:t>
      </w:r>
      <w:bookmarkEnd w:id="377"/>
    </w:p>
    <w:p w14:paraId="69BD4B66" w14:textId="77777777" w:rsidR="00AC65C3" w:rsidRDefault="002612E6">
      <w:pPr>
        <w:pStyle w:val="ListParagraph"/>
        <w:numPr>
          <w:ilvl w:val="0"/>
          <w:numId w:val="16"/>
        </w:numPr>
        <w:rPr>
          <w:ins w:id="378" w:author="Connor Cuffe" w:date="2024-05-05T12:57:00Z"/>
        </w:rPr>
      </w:pPr>
      <w:r>
        <w:t xml:space="preserve">Significantly reduces risk </w:t>
      </w:r>
    </w:p>
    <w:p w14:paraId="1058AA76" w14:textId="74383BB6" w:rsidR="002612E6" w:rsidRDefault="002612E6" w:rsidP="00AC65C3">
      <w:pPr>
        <w:pStyle w:val="ListParagraph"/>
        <w:numPr>
          <w:ilvl w:val="1"/>
          <w:numId w:val="16"/>
        </w:numPr>
        <w:pPrChange w:id="379" w:author="Connor Cuffe" w:date="2024-05-05T12:57:00Z">
          <w:pPr>
            <w:pStyle w:val="ListParagraph"/>
            <w:numPr>
              <w:numId w:val="16"/>
            </w:numPr>
            <w:ind w:hanging="360"/>
            <w:jc w:val="center"/>
          </w:pPr>
        </w:pPrChange>
      </w:pPr>
      <w:del w:id="380" w:author="Connor Cuffe" w:date="2024-05-05T12:57:00Z">
        <w:r w:rsidDel="00AC65C3">
          <w:delText>as all steps are repeat multiple time reducing the chance for error</w:delText>
        </w:r>
      </w:del>
      <w:ins w:id="381" w:author="Connor Cuffe" w:date="2024-05-05T12:57:00Z">
        <w:r w:rsidR="00AC65C3">
          <w:t>T</w:t>
        </w:r>
      </w:ins>
      <w:del w:id="382" w:author="Connor Cuffe" w:date="2024-05-05T12:57:00Z">
        <w:r w:rsidDel="00AC65C3">
          <w:delText>.</w:delText>
        </w:r>
      </w:del>
      <w:ins w:id="383" w:author="Connor Cuffe" w:date="2024-05-05T12:57:00Z">
        <w:r w:rsidR="00AC65C3">
          <w:t>he continual repetition of development stages results in</w:t>
        </w:r>
      </w:ins>
      <w:ins w:id="384" w:author="Connor Cuffe" w:date="2024-05-05T12:58:00Z">
        <w:r w:rsidR="00AC65C3">
          <w:t xml:space="preserve"> higher resilience to development error as there are a large number of chances to detect any possible issues with the final product before delivery.</w:t>
        </w:r>
      </w:ins>
    </w:p>
    <w:p w14:paraId="349028EA" w14:textId="77777777" w:rsidR="002612E6" w:rsidRDefault="002612E6">
      <w:pPr>
        <w:pStyle w:val="Heading3"/>
        <w:pPrChange w:id="385" w:author="Connor Cuffe" w:date="2024-05-04T17:29:00Z">
          <w:pPr>
            <w:pStyle w:val="Heading3"/>
            <w:jc w:val="center"/>
          </w:pPr>
        </w:pPrChange>
      </w:pPr>
      <w:bookmarkStart w:id="386" w:name="_Toc165807650"/>
      <w:r>
        <w:t>Cons:</w:t>
      </w:r>
      <w:bookmarkEnd w:id="386"/>
    </w:p>
    <w:p w14:paraId="197E6DC1" w14:textId="73D024CB" w:rsidR="002612E6" w:rsidRDefault="002612E6">
      <w:pPr>
        <w:pStyle w:val="ListParagraph"/>
        <w:numPr>
          <w:ilvl w:val="0"/>
          <w:numId w:val="16"/>
        </w:numPr>
        <w:rPr>
          <w:ins w:id="387" w:author="Connor Cuffe" w:date="2024-05-05T12:59:00Z"/>
        </w:rPr>
      </w:pPr>
      <w:r>
        <w:t xml:space="preserve">Much </w:t>
      </w:r>
      <w:del w:id="388" w:author="Connor Cuffe" w:date="2024-05-05T13:02:00Z">
        <w:r w:rsidDel="00AC65C3">
          <w:delText xml:space="preserve">less </w:delText>
        </w:r>
      </w:del>
      <w:ins w:id="389" w:author="Connor Cuffe" w:date="2024-05-05T13:02:00Z">
        <w:r w:rsidR="00AC65C3">
          <w:t xml:space="preserve">slower and more expensive </w:t>
        </w:r>
      </w:ins>
      <w:del w:id="390" w:author="Connor Cuffe" w:date="2024-05-05T13:02:00Z">
        <w:r w:rsidDel="00AC65C3">
          <w:delText>cost effec</w:delText>
        </w:r>
      </w:del>
      <w:del w:id="391" w:author="Connor Cuffe" w:date="2024-05-05T13:03:00Z">
        <w:r w:rsidDel="00AC65C3">
          <w:delText>tive</w:delText>
        </w:r>
      </w:del>
      <w:ins w:id="392" w:author="Connor Cuffe" w:date="2024-05-05T13:03:00Z">
        <w:r w:rsidR="00AC65C3">
          <w:t xml:space="preserve">development cycle </w:t>
        </w:r>
      </w:ins>
      <w:del w:id="393" w:author="Connor Cuffe" w:date="2024-05-05T13:03:00Z">
        <w:r w:rsidDel="00AC65C3">
          <w:delText xml:space="preserve"> </w:delText>
        </w:r>
      </w:del>
      <w:r>
        <w:t>than waterfall and agile</w:t>
      </w:r>
      <w:ins w:id="394" w:author="Connor Cuffe" w:date="2024-05-05T12:59:00Z">
        <w:r w:rsidR="00AC65C3">
          <w:t>.</w:t>
        </w:r>
      </w:ins>
      <w:del w:id="395" w:author="Connor Cuffe" w:date="2024-05-05T12:59:00Z">
        <w:r w:rsidDel="00AC65C3">
          <w:delText xml:space="preserve"> due to the repetition of steps</w:delText>
        </w:r>
      </w:del>
    </w:p>
    <w:p w14:paraId="4A7B02C5" w14:textId="5C11EBD6" w:rsidR="00AC65C3" w:rsidDel="00AC65C3" w:rsidRDefault="00AC65C3" w:rsidP="00AC65C3">
      <w:pPr>
        <w:pStyle w:val="ListParagraph"/>
        <w:numPr>
          <w:ilvl w:val="1"/>
          <w:numId w:val="16"/>
        </w:numPr>
        <w:rPr>
          <w:del w:id="396" w:author="Connor Cuffe" w:date="2024-05-05T13:02:00Z"/>
        </w:rPr>
        <w:pPrChange w:id="397" w:author="Connor Cuffe" w:date="2024-05-05T13:02:00Z">
          <w:pPr>
            <w:pStyle w:val="ListParagraph"/>
            <w:numPr>
              <w:numId w:val="16"/>
            </w:numPr>
            <w:ind w:hanging="360"/>
            <w:jc w:val="center"/>
          </w:pPr>
        </w:pPrChange>
      </w:pPr>
      <w:ins w:id="398" w:author="Connor Cuffe" w:date="2024-05-05T13:00:00Z">
        <w:r>
          <w:t>T</w:t>
        </w:r>
      </w:ins>
      <w:ins w:id="399" w:author="Connor Cuffe" w:date="2024-05-05T13:01:00Z">
        <w:r>
          <w:t>he strict repetition of development stages along with the need for risk</w:t>
        </w:r>
      </w:ins>
      <w:ins w:id="400" w:author="Connor Cuffe" w:date="2024-05-05T13:02:00Z">
        <w:r>
          <w:t xml:space="preserve"> assessments</w:t>
        </w:r>
      </w:ins>
      <w:ins w:id="401" w:author="Connor Cuffe" w:date="2024-05-05T13:01:00Z">
        <w:r>
          <w:t xml:space="preserve"> results in a much more expensive</w:t>
        </w:r>
      </w:ins>
      <w:ins w:id="402" w:author="Connor Cuffe" w:date="2024-05-05T13:02:00Z">
        <w:r>
          <w:t xml:space="preserve"> development cycle.</w:t>
        </w:r>
      </w:ins>
    </w:p>
    <w:p w14:paraId="2245494D" w14:textId="022B822C" w:rsidR="002612E6" w:rsidRDefault="002612E6" w:rsidP="00AC65C3">
      <w:pPr>
        <w:pStyle w:val="ListParagraph"/>
        <w:numPr>
          <w:ilvl w:val="1"/>
          <w:numId w:val="16"/>
        </w:numPr>
        <w:rPr>
          <w:ins w:id="403" w:author="Connor Cuffe" w:date="2024-05-05T13:02:00Z"/>
        </w:rPr>
        <w:pPrChange w:id="404" w:author="Connor Cuffe" w:date="2024-05-05T13:02:00Z">
          <w:pPr>
            <w:pStyle w:val="ListParagraph"/>
            <w:numPr>
              <w:numId w:val="16"/>
            </w:numPr>
            <w:ind w:hanging="360"/>
          </w:pPr>
        </w:pPrChange>
      </w:pPr>
      <w:del w:id="405" w:author="Connor Cuffe" w:date="2024-05-05T13:02:00Z">
        <w:r w:rsidDel="00AC65C3">
          <w:delText>Much slower development cycle than waterfall and agile.</w:delText>
        </w:r>
      </w:del>
    </w:p>
    <w:p w14:paraId="0A0AD173" w14:textId="1E0B145C" w:rsidR="00AC65C3" w:rsidRDefault="00AC65C3">
      <w:pPr>
        <w:pStyle w:val="ListParagraph"/>
        <w:numPr>
          <w:ilvl w:val="0"/>
          <w:numId w:val="16"/>
        </w:numPr>
        <w:rPr>
          <w:ins w:id="406" w:author="Connor Cuffe" w:date="2024-05-05T13:03:00Z"/>
        </w:rPr>
      </w:pPr>
      <w:ins w:id="407" w:author="Connor Cuffe" w:date="2024-05-05T13:03:00Z">
        <w:r>
          <w:t>Require significantly skilled management.</w:t>
        </w:r>
      </w:ins>
    </w:p>
    <w:p w14:paraId="2A18DE45" w14:textId="5F8DD7ED" w:rsidR="00AC65C3" w:rsidRDefault="00AC65C3" w:rsidP="00AC65C3">
      <w:pPr>
        <w:pStyle w:val="ListParagraph"/>
        <w:numPr>
          <w:ilvl w:val="1"/>
          <w:numId w:val="16"/>
        </w:numPr>
        <w:rPr>
          <w:ins w:id="408" w:author="Connor Cuffe" w:date="2024-05-05T13:05:00Z"/>
        </w:rPr>
      </w:pPr>
      <w:ins w:id="409" w:author="Connor Cuffe" w:date="2024-05-05T13:03:00Z">
        <w:r>
          <w:lastRenderedPageBreak/>
          <w:t>The need for</w:t>
        </w:r>
      </w:ins>
      <w:ins w:id="410" w:author="Connor Cuffe" w:date="2024-05-05T13:04:00Z">
        <w:r>
          <w:t xml:space="preserve"> in depth risk </w:t>
        </w:r>
      </w:ins>
      <w:ins w:id="411" w:author="Connor Cuffe" w:date="2024-05-05T13:05:00Z">
        <w:r w:rsidR="00EB699D">
          <w:t xml:space="preserve">assessments </w:t>
        </w:r>
      </w:ins>
      <w:ins w:id="412" w:author="Connor Cuffe" w:date="2024-05-05T13:04:00Z">
        <w:r>
          <w:t xml:space="preserve">though the development process </w:t>
        </w:r>
        <w:r w:rsidR="00EB699D">
          <w:t xml:space="preserve">results in the need for management that is </w:t>
        </w:r>
      </w:ins>
      <w:ins w:id="413" w:author="Connor Cuffe" w:date="2024-05-05T13:05:00Z">
        <w:r w:rsidR="00EB699D">
          <w:t>adequately</w:t>
        </w:r>
      </w:ins>
      <w:ins w:id="414" w:author="Connor Cuffe" w:date="2024-05-05T13:04:00Z">
        <w:r w:rsidR="00EB699D">
          <w:t xml:space="preserve"> adapt </w:t>
        </w:r>
      </w:ins>
      <w:ins w:id="415" w:author="Connor Cuffe" w:date="2024-05-05T13:05:00Z">
        <w:r w:rsidR="00EB699D">
          <w:t>with risk mitigation.</w:t>
        </w:r>
      </w:ins>
    </w:p>
    <w:p w14:paraId="5FA19568" w14:textId="07691BBD" w:rsidR="00EB699D" w:rsidRDefault="00EB699D" w:rsidP="00EB699D">
      <w:pPr>
        <w:pStyle w:val="Heading3"/>
        <w:rPr>
          <w:ins w:id="416" w:author="Connor Cuffe" w:date="2024-05-05T13:05:00Z"/>
        </w:rPr>
      </w:pPr>
      <w:bookmarkStart w:id="417" w:name="_Toc165807651"/>
      <w:ins w:id="418" w:author="Connor Cuffe" w:date="2024-05-05T13:05:00Z">
        <w:r>
          <w:t>Summary</w:t>
        </w:r>
        <w:bookmarkEnd w:id="417"/>
      </w:ins>
    </w:p>
    <w:p w14:paraId="6659DCB4" w14:textId="0E931154" w:rsidR="00EB699D" w:rsidRPr="00EB699D" w:rsidRDefault="00EB699D" w:rsidP="00EB699D">
      <w:pPr>
        <w:rPr>
          <w:rPrChange w:id="419" w:author="Connor Cuffe" w:date="2024-05-05T13:10:00Z">
            <w:rPr/>
          </w:rPrChange>
        </w:rPr>
        <w:pPrChange w:id="420" w:author="Connor Cuffe" w:date="2024-05-05T13:05:00Z">
          <w:pPr>
            <w:pStyle w:val="ListParagraph"/>
            <w:numPr>
              <w:numId w:val="16"/>
            </w:numPr>
            <w:ind w:hanging="360"/>
            <w:jc w:val="center"/>
          </w:pPr>
        </w:pPrChange>
      </w:pPr>
      <w:ins w:id="421" w:author="Connor Cuffe" w:date="2024-05-05T13:05:00Z">
        <w:r>
          <w:t>In summary the spiral development model is best suited for projects that</w:t>
        </w:r>
      </w:ins>
      <w:ins w:id="422" w:author="Connor Cuffe" w:date="2024-05-05T13:06:00Z">
        <w:r>
          <w:t xml:space="preserve"> require a flawless end product</w:t>
        </w:r>
      </w:ins>
      <w:ins w:id="423" w:author="Connor Cuffe" w:date="2024-05-05T13:07:00Z">
        <w:r>
          <w:t xml:space="preserve">, these tend to be project where the stakes for the end product are extremely high </w:t>
        </w:r>
      </w:ins>
      <w:ins w:id="424" w:author="Connor Cuffe" w:date="2024-05-05T13:08:00Z">
        <w:r>
          <w:t>such as NA</w:t>
        </w:r>
      </w:ins>
      <w:ins w:id="425" w:author="Connor Cuffe" w:date="2024-05-05T13:09:00Z">
        <w:r>
          <w:t>SA`s space shuttle</w:t>
        </w:r>
        <w:r w:rsidRPr="00EB699D">
          <w:t xml:space="preserve"> </w:t>
        </w:r>
      </w:ins>
      <w:ins w:id="426" w:author="Connor Cuffe" w:date="2024-05-05T13:10:00Z">
        <w:r w:rsidRPr="00EB699D">
          <w:rPr>
            <w:vertAlign w:val="superscript"/>
            <w:rPrChange w:id="427" w:author="Connor Cuffe" w:date="2024-05-05T13:10:00Z">
              <w:rPr/>
            </w:rPrChange>
          </w:rPr>
          <w:fldChar w:fldCharType="begin"/>
        </w:r>
        <w:r w:rsidRPr="00EB699D">
          <w:rPr>
            <w:vertAlign w:val="superscript"/>
            <w:rPrChange w:id="428" w:author="Connor Cuffe" w:date="2024-05-05T13:10:00Z">
              <w:rPr/>
            </w:rPrChange>
          </w:rPr>
          <w:instrText xml:space="preserve"> HYPERLINK "https://blog.logrocket.com/product-management/risk-driven-development-with-the-spiral-model/%23:~:text=An%20example%20product%20that%20was,in%20the%20product%20development%20process." </w:instrText>
        </w:r>
        <w:r w:rsidRPr="00EB699D">
          <w:rPr>
            <w:vertAlign w:val="superscript"/>
            <w:rPrChange w:id="429" w:author="Connor Cuffe" w:date="2024-05-05T13:10:00Z">
              <w:rPr/>
            </w:rPrChange>
          </w:rPr>
        </w:r>
        <w:r w:rsidRPr="00EB699D">
          <w:rPr>
            <w:vertAlign w:val="superscript"/>
            <w:rPrChange w:id="430" w:author="Connor Cuffe" w:date="2024-05-05T13:10:00Z">
              <w:rPr/>
            </w:rPrChange>
          </w:rPr>
          <w:fldChar w:fldCharType="separate"/>
        </w:r>
        <w:r w:rsidRPr="00EB699D">
          <w:rPr>
            <w:rStyle w:val="Hyperlink"/>
            <w:vertAlign w:val="superscript"/>
            <w:rPrChange w:id="431" w:author="Connor Cuffe" w:date="2024-05-05T13:10:00Z">
              <w:rPr>
                <w:rStyle w:val="Hyperlink"/>
              </w:rPr>
            </w:rPrChange>
          </w:rPr>
          <w:t>https://blog.logrocket.com</w:t>
        </w:r>
        <w:r w:rsidRPr="00EB699D">
          <w:rPr>
            <w:vertAlign w:val="superscript"/>
            <w:rPrChange w:id="432" w:author="Connor Cuffe" w:date="2024-05-05T13:10:00Z">
              <w:rPr/>
            </w:rPrChange>
          </w:rPr>
          <w:fldChar w:fldCharType="end"/>
        </w:r>
        <w:r>
          <w:t xml:space="preserve"> as the </w:t>
        </w:r>
      </w:ins>
      <w:ins w:id="433" w:author="Connor Cuffe" w:date="2024-05-05T13:12:00Z">
        <w:r>
          <w:t>development extremely expensive and even the smallest flaw in the final product would have lead to it being completely unusable.</w:t>
        </w:r>
      </w:ins>
    </w:p>
    <w:p w14:paraId="5719CDB0" w14:textId="77777777" w:rsidR="00790C4D" w:rsidRPr="00094F11" w:rsidRDefault="00790C4D">
      <w:pPr>
        <w:pPrChange w:id="434" w:author="Connor Cuffe" w:date="2024-05-04T17:29:00Z">
          <w:pPr>
            <w:jc w:val="center"/>
          </w:pPr>
        </w:pPrChange>
      </w:pPr>
    </w:p>
    <w:p w14:paraId="13F4B40E" w14:textId="77777777" w:rsidR="00626386" w:rsidRPr="00626386" w:rsidRDefault="00094F11">
      <w:pPr>
        <w:pStyle w:val="Heading2"/>
        <w:pPrChange w:id="435" w:author="Connor Cuffe" w:date="2024-05-04T17:29:00Z">
          <w:pPr>
            <w:pStyle w:val="Heading2"/>
            <w:jc w:val="center"/>
          </w:pPr>
        </w:pPrChange>
      </w:pPr>
      <w:bookmarkStart w:id="436" w:name="_Toc165807652"/>
      <w:r>
        <w:t>Final decision</w:t>
      </w:r>
      <w:bookmarkEnd w:id="436"/>
    </w:p>
    <w:p w14:paraId="2DAC2BC5" w14:textId="294D987D" w:rsidR="005E7B12" w:rsidRDefault="001F7842">
      <w:pPr>
        <w:pPrChange w:id="437" w:author="Connor Cuffe" w:date="2024-05-04T17:29:00Z">
          <w:pPr>
            <w:jc w:val="center"/>
          </w:pPr>
        </w:pPrChange>
      </w:pPr>
      <w:r>
        <w:t xml:space="preserve">The waterfall development model was chosen for this project as it would streamline the efficiency of the project, allowing for faster </w:t>
      </w:r>
      <w:r w:rsidR="0084228D">
        <w:t>creation of a final product than the Agile and Spiral models</w:t>
      </w:r>
      <w:r w:rsidR="0010158D">
        <w:t xml:space="preserve"> due to its more direct approach</w:t>
      </w:r>
      <w:r w:rsidR="0084228D">
        <w:t>.</w:t>
      </w:r>
      <w:r w:rsidR="0010158D">
        <w:t xml:space="preserve"> </w:t>
      </w:r>
      <w:ins w:id="438" w:author="Connor Cuffe" w:date="2024-05-05T13:13:00Z">
        <w:r w:rsidR="00EB699D">
          <w:t>However, th</w:t>
        </w:r>
      </w:ins>
      <w:ins w:id="439" w:author="Connor Cuffe" w:date="2024-05-05T13:14:00Z">
        <w:r w:rsidR="00EB699D">
          <w:t>is does result in the loss of the risk mitigation provided by the spiral model and the more user friendly product that the agile model would provide.</w:t>
        </w:r>
      </w:ins>
      <w:ins w:id="440" w:author="Connor Cuffe" w:date="2024-05-05T13:15:00Z">
        <w:r w:rsidR="00E2312E">
          <w:t xml:space="preserve"> Due to the low cost and stakes of this project the risk</w:t>
        </w:r>
      </w:ins>
      <w:ins w:id="441" w:author="Connor Cuffe" w:date="2024-05-05T13:16:00Z">
        <w:r w:rsidR="00E2312E">
          <w:t xml:space="preserve"> management provided by the spiral model is unnecessary. The increased user centricity of the agile model is also </w:t>
        </w:r>
      </w:ins>
      <w:ins w:id="442" w:author="Connor Cuffe" w:date="2024-05-05T13:17:00Z">
        <w:r w:rsidR="00E2312E">
          <w:t>unnecessary</w:t>
        </w:r>
      </w:ins>
      <w:ins w:id="443" w:author="Connor Cuffe" w:date="2024-05-05T13:16:00Z">
        <w:r w:rsidR="00E2312E">
          <w:t xml:space="preserve"> as the sm</w:t>
        </w:r>
      </w:ins>
      <w:ins w:id="444" w:author="Connor Cuffe" w:date="2024-05-05T13:17:00Z">
        <w:r w:rsidR="00E2312E">
          <w:t>all time scale of the project makes it unlikely for the end users requirements to change. In</w:t>
        </w:r>
      </w:ins>
      <w:ins w:id="445" w:author="Connor Cuffe" w:date="2024-05-05T13:18:00Z">
        <w:r w:rsidR="00E2312E">
          <w:t xml:space="preserve"> </w:t>
        </w:r>
      </w:ins>
      <w:ins w:id="446" w:author="Connor Cuffe" w:date="2024-05-05T13:19:00Z">
        <w:r w:rsidR="00E2312E">
          <w:t>conclusion</w:t>
        </w:r>
      </w:ins>
      <w:ins w:id="447" w:author="Connor Cuffe" w:date="2024-05-05T13:17:00Z">
        <w:r w:rsidR="00E2312E">
          <w:t xml:space="preserve"> due to the small scale of</w:t>
        </w:r>
      </w:ins>
      <w:ins w:id="448" w:author="Connor Cuffe" w:date="2024-05-05T13:18:00Z">
        <w:r w:rsidR="00E2312E">
          <w:t xml:space="preserve"> this project the benefits of the spiral and agile models are outweighed when </w:t>
        </w:r>
      </w:ins>
      <w:ins w:id="449" w:author="Connor Cuffe" w:date="2024-05-05T13:19:00Z">
        <w:r w:rsidR="00E2312E">
          <w:t>compared</w:t>
        </w:r>
      </w:ins>
      <w:ins w:id="450" w:author="Connor Cuffe" w:date="2024-05-05T13:18:00Z">
        <w:r w:rsidR="00E2312E">
          <w:t xml:space="preserve"> to the increased </w:t>
        </w:r>
      </w:ins>
      <w:ins w:id="451" w:author="Connor Cuffe" w:date="2024-05-05T13:19:00Z">
        <w:r w:rsidR="00E2312E">
          <w:t>efficiency</w:t>
        </w:r>
      </w:ins>
      <w:ins w:id="452" w:author="Connor Cuffe" w:date="2024-05-05T13:18:00Z">
        <w:r w:rsidR="00E2312E">
          <w:t xml:space="preserve"> of the waterfall model.</w:t>
        </w:r>
      </w:ins>
      <w:del w:id="453" w:author="Connor Cuffe" w:date="2024-05-05T13:13:00Z">
        <w:r w:rsidR="0010158D" w:rsidDel="00EB699D">
          <w:delText>However, t</w:delText>
        </w:r>
        <w:r w:rsidR="0084228D" w:rsidDel="00EB699D">
          <w:delText>his increased efficiency comes at the loss of project integrity as the time sav</w:delText>
        </w:r>
        <w:r w:rsidR="0010158D" w:rsidDel="00EB699D">
          <w:delText xml:space="preserve">ed comes from </w:delText>
        </w:r>
        <w:r w:rsidR="0084228D" w:rsidDel="00EB699D">
          <w:delText>not</w:delText>
        </w:r>
        <w:r w:rsidR="0010158D" w:rsidDel="00EB699D">
          <w:delText xml:space="preserve"> having to make smaller prototypes and then assess its success this results in the </w:delText>
        </w:r>
        <w:r w:rsidR="0084228D" w:rsidDel="00EB699D">
          <w:delText xml:space="preserve">inability to </w:delText>
        </w:r>
        <w:r w:rsidR="0010158D" w:rsidDel="00EB699D">
          <w:delText xml:space="preserve">redraw the project plan to account for issues found in the development plan resulting in the final project being much less user driven and therefore may not be received as well by the end user. But this loss is made up for by the faster and more </w:delText>
        </w:r>
        <w:r w:rsidR="00941259" w:rsidDel="00EB699D">
          <w:delText>cost-effective</w:delText>
        </w:r>
        <w:r w:rsidR="0010158D" w:rsidDel="00EB699D">
          <w:delText xml:space="preserve"> development. </w:delText>
        </w:r>
      </w:del>
    </w:p>
    <w:p w14:paraId="4117DE43" w14:textId="796A4C22" w:rsidR="0084228D" w:rsidRDefault="00235500">
      <w:pPr>
        <w:pStyle w:val="Heading1"/>
        <w:pPrChange w:id="454" w:author="Connor Cuffe" w:date="2024-05-04T17:29:00Z">
          <w:pPr>
            <w:pStyle w:val="Heading1"/>
            <w:jc w:val="center"/>
          </w:pPr>
        </w:pPrChange>
      </w:pPr>
      <w:bookmarkStart w:id="455" w:name="_Toc165807653"/>
      <w:r>
        <w:t>Authentication</w:t>
      </w:r>
      <w:ins w:id="456" w:author="Connor Cuffe" w:date="2024-05-05T13:19:00Z">
        <w:r w:rsidR="00E2312E">
          <w:t xml:space="preserve"> processes decision process.</w:t>
        </w:r>
      </w:ins>
      <w:bookmarkEnd w:id="455"/>
    </w:p>
    <w:p w14:paraId="4BB684EF" w14:textId="77777777" w:rsidR="00235500" w:rsidRDefault="00235500">
      <w:pPr>
        <w:pStyle w:val="Heading3"/>
        <w:pPrChange w:id="457" w:author="Connor Cuffe" w:date="2024-05-04T17:29:00Z">
          <w:pPr>
            <w:pStyle w:val="Heading3"/>
            <w:jc w:val="center"/>
          </w:pPr>
        </w:pPrChange>
      </w:pPr>
      <w:bookmarkStart w:id="458" w:name="_Toc165807654"/>
      <w:r w:rsidRPr="00235500">
        <w:rPr>
          <w:rStyle w:val="Heading2Char"/>
        </w:rPr>
        <w:t>Process</w:t>
      </w:r>
      <w:r>
        <w:t xml:space="preserve"> 1</w:t>
      </w:r>
      <w:bookmarkEnd w:id="458"/>
    </w:p>
    <w:p w14:paraId="3416A170" w14:textId="77777777" w:rsidR="00235500" w:rsidRDefault="00235500">
      <w:pPr>
        <w:pStyle w:val="ListParagraph"/>
        <w:numPr>
          <w:ilvl w:val="0"/>
          <w:numId w:val="11"/>
        </w:numPr>
        <w:pPrChange w:id="459" w:author="Connor Cuffe" w:date="2024-05-04T17:29:00Z">
          <w:pPr>
            <w:pStyle w:val="ListParagraph"/>
            <w:numPr>
              <w:numId w:val="11"/>
            </w:numPr>
            <w:ind w:hanging="360"/>
            <w:jc w:val="center"/>
          </w:pPr>
        </w:pPrChange>
      </w:pPr>
      <w:r>
        <w:t>hash the password and username creating a unique value for each user</w:t>
      </w:r>
      <w:r w:rsidR="00713DE5">
        <w:t>.</w:t>
      </w:r>
    </w:p>
    <w:p w14:paraId="633C0CA5" w14:textId="77777777" w:rsidR="00235500" w:rsidRDefault="00235500">
      <w:pPr>
        <w:pStyle w:val="ListParagraph"/>
        <w:numPr>
          <w:ilvl w:val="0"/>
          <w:numId w:val="11"/>
        </w:numPr>
        <w:pPrChange w:id="460" w:author="Connor Cuffe" w:date="2024-05-04T17:29:00Z">
          <w:pPr>
            <w:pStyle w:val="ListParagraph"/>
            <w:numPr>
              <w:numId w:val="11"/>
            </w:numPr>
            <w:ind w:hanging="360"/>
            <w:jc w:val="center"/>
          </w:pPr>
        </w:pPrChange>
      </w:pPr>
      <w:r>
        <w:t>then send that hash to every other user on the network</w:t>
      </w:r>
      <w:r w:rsidR="00713DE5">
        <w:t>.</w:t>
      </w:r>
    </w:p>
    <w:p w14:paraId="11BDF04F" w14:textId="77777777" w:rsidR="00235500" w:rsidRDefault="00235500">
      <w:pPr>
        <w:pStyle w:val="ListParagraph"/>
        <w:numPr>
          <w:ilvl w:val="0"/>
          <w:numId w:val="11"/>
        </w:numPr>
        <w:pPrChange w:id="461" w:author="Connor Cuffe" w:date="2024-05-04T17:29:00Z">
          <w:pPr>
            <w:pStyle w:val="ListParagraph"/>
            <w:numPr>
              <w:numId w:val="11"/>
            </w:numPr>
            <w:ind w:hanging="360"/>
            <w:jc w:val="center"/>
          </w:pPr>
        </w:pPrChange>
      </w:pPr>
      <w:r>
        <w:t>the other users will check if hash is in their dictionary of valid hashes</w:t>
      </w:r>
      <w:r w:rsidR="00713DE5">
        <w:t>.</w:t>
      </w:r>
    </w:p>
    <w:p w14:paraId="3EB8BC6C" w14:textId="77777777" w:rsidR="00235500" w:rsidRDefault="00235500">
      <w:pPr>
        <w:pStyle w:val="ListParagraph"/>
        <w:numPr>
          <w:ilvl w:val="0"/>
          <w:numId w:val="11"/>
        </w:numPr>
        <w:pPrChange w:id="462" w:author="Connor Cuffe" w:date="2024-05-04T17:29:00Z">
          <w:pPr>
            <w:pStyle w:val="ListParagraph"/>
            <w:numPr>
              <w:numId w:val="11"/>
            </w:numPr>
            <w:ind w:hanging="360"/>
            <w:jc w:val="center"/>
          </w:pPr>
        </w:pPrChange>
      </w:pPr>
      <w:r>
        <w:t>if a majority agree then you have been validated.</w:t>
      </w:r>
    </w:p>
    <w:p w14:paraId="50215E24" w14:textId="77777777" w:rsidR="00235500" w:rsidRDefault="00235500">
      <w:pPr>
        <w:pStyle w:val="Heading3"/>
        <w:pPrChange w:id="463" w:author="Connor Cuffe" w:date="2024-05-04T17:29:00Z">
          <w:pPr>
            <w:pStyle w:val="Heading3"/>
            <w:jc w:val="center"/>
          </w:pPr>
        </w:pPrChange>
      </w:pPr>
      <w:bookmarkStart w:id="464" w:name="_Toc165807655"/>
      <w:r>
        <w:t>Cons</w:t>
      </w:r>
      <w:bookmarkEnd w:id="464"/>
    </w:p>
    <w:p w14:paraId="2B255BED" w14:textId="77777777" w:rsidR="00235500" w:rsidRDefault="00235500">
      <w:pPr>
        <w:pStyle w:val="ListParagraph"/>
        <w:numPr>
          <w:ilvl w:val="0"/>
          <w:numId w:val="10"/>
        </w:numPr>
        <w:pPrChange w:id="465" w:author="Connor Cuffe" w:date="2024-05-04T17:29:00Z">
          <w:pPr>
            <w:pStyle w:val="ListParagraph"/>
            <w:numPr>
              <w:numId w:val="10"/>
            </w:numPr>
            <w:ind w:hanging="360"/>
            <w:jc w:val="center"/>
          </w:pPr>
        </w:pPrChange>
      </w:pPr>
      <w:r>
        <w:t>insecure as each user must have a list of valid hashes, which they could just use one of</w:t>
      </w:r>
    </w:p>
    <w:p w14:paraId="53446C90" w14:textId="77777777" w:rsidR="00235500" w:rsidRDefault="00235500">
      <w:pPr>
        <w:pStyle w:val="ListParagraph"/>
        <w:numPr>
          <w:ilvl w:val="0"/>
          <w:numId w:val="10"/>
        </w:numPr>
        <w:pPrChange w:id="466" w:author="Connor Cuffe" w:date="2024-05-04T17:29:00Z">
          <w:pPr>
            <w:pStyle w:val="ListParagraph"/>
            <w:numPr>
              <w:numId w:val="10"/>
            </w:numPr>
            <w:ind w:hanging="360"/>
            <w:jc w:val="center"/>
          </w:pPr>
        </w:pPrChange>
      </w:pPr>
      <w:r>
        <w:t>also, may get false negatives due to hashes not being synced network wide.</w:t>
      </w:r>
    </w:p>
    <w:p w14:paraId="0305A583" w14:textId="77777777" w:rsidR="00235500" w:rsidRDefault="00235500">
      <w:pPr>
        <w:pStyle w:val="ListParagraph"/>
        <w:numPr>
          <w:ilvl w:val="0"/>
          <w:numId w:val="10"/>
        </w:numPr>
        <w:pPrChange w:id="467" w:author="Connor Cuffe" w:date="2024-05-04T17:29:00Z">
          <w:pPr>
            <w:pStyle w:val="ListParagraph"/>
            <w:numPr>
              <w:numId w:val="10"/>
            </w:numPr>
            <w:ind w:hanging="360"/>
            <w:jc w:val="center"/>
          </w:pPr>
        </w:pPrChange>
      </w:pPr>
      <w:r>
        <w:t>a small network is easily overwhelmed as by hacked clients faking valid or invalid responses either locking all accounts out or allowing easy access by bad actors.</w:t>
      </w:r>
    </w:p>
    <w:p w14:paraId="0AAB33DD" w14:textId="77777777" w:rsidR="00235500" w:rsidRDefault="00235500">
      <w:pPr>
        <w:pStyle w:val="Heading3"/>
        <w:pPrChange w:id="468" w:author="Connor Cuffe" w:date="2024-05-04T17:29:00Z">
          <w:pPr>
            <w:pStyle w:val="Heading3"/>
            <w:jc w:val="center"/>
          </w:pPr>
        </w:pPrChange>
      </w:pPr>
      <w:bookmarkStart w:id="469" w:name="_Toc165807656"/>
      <w:r>
        <w:t>Pros</w:t>
      </w:r>
      <w:bookmarkEnd w:id="469"/>
    </w:p>
    <w:p w14:paraId="64F14B46" w14:textId="77777777" w:rsidR="00235500" w:rsidRDefault="00713DE5">
      <w:pPr>
        <w:pStyle w:val="ListParagraph"/>
        <w:numPr>
          <w:ilvl w:val="0"/>
          <w:numId w:val="13"/>
        </w:numPr>
        <w:pPrChange w:id="470" w:author="Connor Cuffe" w:date="2024-05-04T17:29:00Z">
          <w:pPr>
            <w:pStyle w:val="ListParagraph"/>
            <w:numPr>
              <w:numId w:val="13"/>
            </w:numPr>
            <w:ind w:hanging="360"/>
            <w:jc w:val="center"/>
          </w:pPr>
        </w:pPrChange>
      </w:pPr>
      <w:r>
        <w:t>E</w:t>
      </w:r>
      <w:r w:rsidR="00235500">
        <w:t>asy</w:t>
      </w:r>
      <w:r>
        <w:t>.</w:t>
      </w:r>
    </w:p>
    <w:p w14:paraId="17E1B0C9" w14:textId="77777777" w:rsidR="00235500" w:rsidRDefault="00235500">
      <w:pPr>
        <w:pStyle w:val="Heading2"/>
        <w:pPrChange w:id="471" w:author="Connor Cuffe" w:date="2024-05-04T17:29:00Z">
          <w:pPr>
            <w:pStyle w:val="Heading2"/>
            <w:jc w:val="center"/>
          </w:pPr>
        </w:pPrChange>
      </w:pPr>
      <w:bookmarkStart w:id="472" w:name="_Toc165807657"/>
      <w:r>
        <w:t>Process 2</w:t>
      </w:r>
      <w:bookmarkEnd w:id="472"/>
    </w:p>
    <w:p w14:paraId="4847DCF2" w14:textId="77777777" w:rsidR="00235500" w:rsidRDefault="00235500">
      <w:pPr>
        <w:pStyle w:val="ListParagraph"/>
        <w:numPr>
          <w:ilvl w:val="0"/>
          <w:numId w:val="8"/>
        </w:numPr>
        <w:pPrChange w:id="473" w:author="Connor Cuffe" w:date="2024-05-04T17:29:00Z">
          <w:pPr>
            <w:pStyle w:val="ListParagraph"/>
            <w:numPr>
              <w:numId w:val="8"/>
            </w:numPr>
            <w:ind w:hanging="360"/>
            <w:jc w:val="center"/>
          </w:pPr>
        </w:pPrChange>
      </w:pPr>
      <w:r>
        <w:t>encrypt the user name with the password using RSA</w:t>
      </w:r>
      <w:r w:rsidR="00713DE5">
        <w:t>.</w:t>
      </w:r>
    </w:p>
    <w:p w14:paraId="07F40629" w14:textId="77777777" w:rsidR="00235500" w:rsidRDefault="00235500">
      <w:pPr>
        <w:pStyle w:val="ListParagraph"/>
        <w:numPr>
          <w:ilvl w:val="0"/>
          <w:numId w:val="8"/>
        </w:numPr>
        <w:pPrChange w:id="474" w:author="Connor Cuffe" w:date="2024-05-04T17:29:00Z">
          <w:pPr>
            <w:pStyle w:val="ListParagraph"/>
            <w:numPr>
              <w:numId w:val="8"/>
            </w:numPr>
            <w:ind w:hanging="360"/>
            <w:jc w:val="center"/>
          </w:pPr>
        </w:pPrChange>
      </w:pPr>
      <w:r>
        <w:t>all clients on network know private key for the encryption</w:t>
      </w:r>
      <w:r w:rsidR="00713DE5">
        <w:t>.</w:t>
      </w:r>
    </w:p>
    <w:p w14:paraId="379D08FE" w14:textId="77777777" w:rsidR="00235500" w:rsidRDefault="00235500">
      <w:pPr>
        <w:pStyle w:val="ListParagraph"/>
        <w:numPr>
          <w:ilvl w:val="0"/>
          <w:numId w:val="8"/>
        </w:numPr>
        <w:pPrChange w:id="475" w:author="Connor Cuffe" w:date="2024-05-04T17:29:00Z">
          <w:pPr>
            <w:pStyle w:val="ListParagraph"/>
            <w:numPr>
              <w:numId w:val="8"/>
            </w:numPr>
            <w:ind w:hanging="360"/>
            <w:jc w:val="center"/>
          </w:pPr>
        </w:pPrChange>
      </w:pPr>
      <w:r>
        <w:t>send encrypted username and username to all clients on network</w:t>
      </w:r>
      <w:r w:rsidR="00713DE5">
        <w:t>.</w:t>
      </w:r>
    </w:p>
    <w:p w14:paraId="1E6ED7A9" w14:textId="77777777" w:rsidR="00235500" w:rsidRDefault="00235500">
      <w:pPr>
        <w:pStyle w:val="ListParagraph"/>
        <w:numPr>
          <w:ilvl w:val="0"/>
          <w:numId w:val="8"/>
        </w:numPr>
        <w:pPrChange w:id="476" w:author="Connor Cuffe" w:date="2024-05-04T17:29:00Z">
          <w:pPr>
            <w:pStyle w:val="ListParagraph"/>
            <w:numPr>
              <w:numId w:val="8"/>
            </w:numPr>
            <w:ind w:hanging="360"/>
            <w:jc w:val="center"/>
          </w:pPr>
        </w:pPrChange>
      </w:pPr>
      <w:r>
        <w:t xml:space="preserve">the clients then attempt to unencrypt encrypted username if that </w:t>
      </w:r>
      <w:r w:rsidR="00713DE5">
        <w:t>equals</w:t>
      </w:r>
      <w:r>
        <w:t xml:space="preserve"> the username then they validate the login</w:t>
      </w:r>
      <w:r w:rsidR="00713DE5">
        <w:t>.</w:t>
      </w:r>
    </w:p>
    <w:p w14:paraId="1D542AA4" w14:textId="77777777" w:rsidR="00235500" w:rsidRDefault="00235500">
      <w:pPr>
        <w:pStyle w:val="ListParagraph"/>
        <w:numPr>
          <w:ilvl w:val="0"/>
          <w:numId w:val="8"/>
        </w:numPr>
        <w:pPrChange w:id="477" w:author="Connor Cuffe" w:date="2024-05-04T17:29:00Z">
          <w:pPr>
            <w:pStyle w:val="ListParagraph"/>
            <w:numPr>
              <w:numId w:val="8"/>
            </w:numPr>
            <w:ind w:hanging="360"/>
            <w:jc w:val="center"/>
          </w:pPr>
        </w:pPrChange>
      </w:pPr>
      <w:r>
        <w:t>if majority of clients validate login - login continues</w:t>
      </w:r>
      <w:r w:rsidR="00713DE5">
        <w:t>.</w:t>
      </w:r>
    </w:p>
    <w:p w14:paraId="40F48A8D" w14:textId="77777777" w:rsidR="00235500" w:rsidRDefault="00235500">
      <w:pPr>
        <w:pPrChange w:id="478" w:author="Connor Cuffe" w:date="2024-05-04T17:29:00Z">
          <w:pPr>
            <w:jc w:val="center"/>
          </w:pPr>
        </w:pPrChange>
      </w:pPr>
      <w:bookmarkStart w:id="479" w:name="_Toc165807658"/>
      <w:r w:rsidRPr="00235500">
        <w:rPr>
          <w:rStyle w:val="Heading3Char"/>
        </w:rPr>
        <w:t>Cons</w:t>
      </w:r>
      <w:bookmarkEnd w:id="479"/>
    </w:p>
    <w:p w14:paraId="00742D2D" w14:textId="77777777" w:rsidR="00235500" w:rsidRDefault="00235500">
      <w:pPr>
        <w:pStyle w:val="ListParagraph"/>
        <w:numPr>
          <w:ilvl w:val="0"/>
          <w:numId w:val="7"/>
        </w:numPr>
        <w:pPrChange w:id="480" w:author="Connor Cuffe" w:date="2024-05-04T17:29:00Z">
          <w:pPr>
            <w:pStyle w:val="ListParagraph"/>
            <w:numPr>
              <w:numId w:val="7"/>
            </w:numPr>
            <w:ind w:hanging="360"/>
            <w:jc w:val="center"/>
          </w:pPr>
        </w:pPrChange>
      </w:pPr>
      <w:r>
        <w:lastRenderedPageBreak/>
        <w:t>possible that as the client would have access to list of unencrypts they could find a username value and an encrypted value that would decrypt with one of the unencrypts</w:t>
      </w:r>
      <w:r w:rsidR="00713DE5">
        <w:t>.</w:t>
      </w:r>
    </w:p>
    <w:p w14:paraId="03F5C4AF" w14:textId="77777777" w:rsidR="00235500" w:rsidRDefault="00235500">
      <w:pPr>
        <w:pStyle w:val="ListParagraph"/>
        <w:numPr>
          <w:ilvl w:val="0"/>
          <w:numId w:val="7"/>
        </w:numPr>
        <w:pPrChange w:id="481" w:author="Connor Cuffe" w:date="2024-05-04T17:29:00Z">
          <w:pPr>
            <w:pStyle w:val="ListParagraph"/>
            <w:numPr>
              <w:numId w:val="7"/>
            </w:numPr>
            <w:ind w:hanging="360"/>
            <w:jc w:val="center"/>
          </w:pPr>
        </w:pPrChange>
      </w:pPr>
      <w:r>
        <w:t>the username and encrypted username could be packed sniffed then used</w:t>
      </w:r>
      <w:r w:rsidR="00713DE5">
        <w:t>.</w:t>
      </w:r>
    </w:p>
    <w:p w14:paraId="06871CEF" w14:textId="77777777" w:rsidR="00235500" w:rsidRDefault="00235500">
      <w:pPr>
        <w:pStyle w:val="Heading3"/>
        <w:pPrChange w:id="482" w:author="Connor Cuffe" w:date="2024-05-04T17:29:00Z">
          <w:pPr>
            <w:pStyle w:val="Heading3"/>
            <w:jc w:val="center"/>
          </w:pPr>
        </w:pPrChange>
      </w:pPr>
      <w:bookmarkStart w:id="483" w:name="_Toc165807659"/>
      <w:r>
        <w:t>Pros</w:t>
      </w:r>
      <w:bookmarkEnd w:id="483"/>
    </w:p>
    <w:p w14:paraId="086DB402" w14:textId="77777777" w:rsidR="00235500" w:rsidRDefault="00235500">
      <w:pPr>
        <w:pStyle w:val="ListParagraph"/>
        <w:numPr>
          <w:ilvl w:val="0"/>
          <w:numId w:val="6"/>
        </w:numPr>
        <w:pPrChange w:id="484" w:author="Connor Cuffe" w:date="2024-05-04T17:29:00Z">
          <w:pPr>
            <w:pStyle w:val="ListParagraph"/>
            <w:numPr>
              <w:numId w:val="6"/>
            </w:numPr>
            <w:ind w:hanging="360"/>
            <w:jc w:val="center"/>
          </w:pPr>
        </w:pPrChange>
      </w:pPr>
      <w:r>
        <w:t>more secure than process one</w:t>
      </w:r>
      <w:r w:rsidR="00713DE5">
        <w:t>.</w:t>
      </w:r>
    </w:p>
    <w:p w14:paraId="739F6740" w14:textId="77777777" w:rsidR="00235500" w:rsidRDefault="00235500">
      <w:pPr>
        <w:pStyle w:val="ListParagraph"/>
        <w:numPr>
          <w:ilvl w:val="0"/>
          <w:numId w:val="6"/>
        </w:numPr>
        <w:pPrChange w:id="485" w:author="Connor Cuffe" w:date="2024-05-04T17:29:00Z">
          <w:pPr>
            <w:pStyle w:val="ListParagraph"/>
            <w:numPr>
              <w:numId w:val="6"/>
            </w:numPr>
            <w:ind w:hanging="360"/>
            <w:jc w:val="center"/>
          </w:pPr>
        </w:pPrChange>
      </w:pPr>
      <w:r>
        <w:t>password remains hidden from all users</w:t>
      </w:r>
      <w:r w:rsidR="00713DE5">
        <w:t>.</w:t>
      </w:r>
    </w:p>
    <w:p w14:paraId="4548E54E" w14:textId="77777777" w:rsidR="00235500" w:rsidRDefault="00235500">
      <w:pPr>
        <w:pStyle w:val="ListParagraph"/>
        <w:numPr>
          <w:ilvl w:val="0"/>
          <w:numId w:val="6"/>
        </w:numPr>
        <w:pPrChange w:id="486" w:author="Connor Cuffe" w:date="2024-05-04T17:29:00Z">
          <w:pPr>
            <w:pStyle w:val="ListParagraph"/>
            <w:numPr>
              <w:numId w:val="6"/>
            </w:numPr>
            <w:ind w:hanging="360"/>
            <w:jc w:val="center"/>
          </w:pPr>
        </w:pPrChange>
      </w:pPr>
      <w:r>
        <w:t>a small network is easily overwhelmed as by hacked clients faking valid or invalid responses either locking all accounts out or allowing easy access by bad actors.</w:t>
      </w:r>
    </w:p>
    <w:p w14:paraId="1891C046" w14:textId="77777777" w:rsidR="00235500" w:rsidRDefault="00235500">
      <w:pPr>
        <w:pStyle w:val="Heading2"/>
        <w:pPrChange w:id="487" w:author="Connor Cuffe" w:date="2024-05-04T17:29:00Z">
          <w:pPr>
            <w:pStyle w:val="Heading2"/>
            <w:jc w:val="center"/>
          </w:pPr>
        </w:pPrChange>
      </w:pPr>
      <w:bookmarkStart w:id="488" w:name="_Toc165807660"/>
      <w:r>
        <w:t>Process 3</w:t>
      </w:r>
      <w:bookmarkEnd w:id="488"/>
    </w:p>
    <w:p w14:paraId="2A89F63A" w14:textId="77777777" w:rsidR="00235500" w:rsidRDefault="00235500">
      <w:pPr>
        <w:pStyle w:val="ListParagraph"/>
        <w:numPr>
          <w:ilvl w:val="0"/>
          <w:numId w:val="4"/>
        </w:numPr>
        <w:pPrChange w:id="489" w:author="Connor Cuffe" w:date="2024-05-04T17:29:00Z">
          <w:pPr>
            <w:pStyle w:val="ListParagraph"/>
            <w:numPr>
              <w:numId w:val="4"/>
            </w:numPr>
            <w:ind w:hanging="360"/>
            <w:jc w:val="center"/>
          </w:pPr>
        </w:pPrChange>
      </w:pPr>
      <w:r>
        <w:t>send username to all users on network if that users unencrypt or is not in local database</w:t>
      </w:r>
      <w:r w:rsidR="00713DE5">
        <w:t>.</w:t>
      </w:r>
    </w:p>
    <w:p w14:paraId="09B7DCC6" w14:textId="77777777" w:rsidR="00235500" w:rsidRDefault="00235500">
      <w:pPr>
        <w:pStyle w:val="ListParagraph"/>
        <w:numPr>
          <w:ilvl w:val="0"/>
          <w:numId w:val="4"/>
        </w:numPr>
        <w:pPrChange w:id="490" w:author="Connor Cuffe" w:date="2024-05-04T17:29:00Z">
          <w:pPr>
            <w:pStyle w:val="ListParagraph"/>
            <w:numPr>
              <w:numId w:val="4"/>
            </w:numPr>
            <w:ind w:hanging="360"/>
            <w:jc w:val="center"/>
          </w:pPr>
        </w:pPrChange>
      </w:pPr>
      <w:r>
        <w:t>users on network return the unencrypter for that user encrypted with a key unknown to everyone</w:t>
      </w:r>
      <w:r w:rsidR="00713DE5">
        <w:t>.</w:t>
      </w:r>
    </w:p>
    <w:p w14:paraId="6D9D5944" w14:textId="77777777" w:rsidR="00235500" w:rsidRDefault="00235500">
      <w:pPr>
        <w:pStyle w:val="ListParagraph"/>
        <w:numPr>
          <w:ilvl w:val="0"/>
          <w:numId w:val="3"/>
        </w:numPr>
        <w:pPrChange w:id="491" w:author="Connor Cuffe" w:date="2024-05-04T17:29:00Z">
          <w:pPr>
            <w:pStyle w:val="ListParagraph"/>
            <w:numPr>
              <w:numId w:val="3"/>
            </w:numPr>
            <w:ind w:hanging="360"/>
            <w:jc w:val="center"/>
          </w:pPr>
        </w:pPrChange>
      </w:pPr>
      <w:r>
        <w:t>3. local client the attempts to unencrypt unencrypter or with password</w:t>
      </w:r>
      <w:r w:rsidR="00713DE5">
        <w:t>.</w:t>
      </w:r>
    </w:p>
    <w:p w14:paraId="48766E87" w14:textId="77777777" w:rsidR="00235500" w:rsidRDefault="00235500">
      <w:pPr>
        <w:pStyle w:val="ListParagraph"/>
        <w:numPr>
          <w:ilvl w:val="0"/>
          <w:numId w:val="3"/>
        </w:numPr>
        <w:pPrChange w:id="492" w:author="Connor Cuffe" w:date="2024-05-04T17:29:00Z">
          <w:pPr>
            <w:pStyle w:val="ListParagraph"/>
            <w:numPr>
              <w:numId w:val="3"/>
            </w:numPr>
            <w:ind w:hanging="360"/>
            <w:jc w:val="center"/>
          </w:pPr>
        </w:pPrChange>
      </w:pPr>
      <w:r>
        <w:t>4. local client then unencrypts the user data with unencrypted unencryptor</w:t>
      </w:r>
      <w:r w:rsidR="00713DE5">
        <w:t>.</w:t>
      </w:r>
    </w:p>
    <w:p w14:paraId="027B0F62" w14:textId="77777777" w:rsidR="00235500" w:rsidRDefault="00235500">
      <w:pPr>
        <w:pStyle w:val="Heading3"/>
        <w:pPrChange w:id="493" w:author="Connor Cuffe" w:date="2024-05-04T17:29:00Z">
          <w:pPr>
            <w:pStyle w:val="Heading3"/>
            <w:jc w:val="center"/>
          </w:pPr>
        </w:pPrChange>
      </w:pPr>
      <w:bookmarkStart w:id="494" w:name="_Toc165807661"/>
      <w:r>
        <w:t>Cons</w:t>
      </w:r>
      <w:bookmarkEnd w:id="494"/>
    </w:p>
    <w:p w14:paraId="4609CA04" w14:textId="77777777" w:rsidR="00235500" w:rsidRDefault="00235500">
      <w:pPr>
        <w:pStyle w:val="ListParagraph"/>
        <w:numPr>
          <w:ilvl w:val="0"/>
          <w:numId w:val="2"/>
        </w:numPr>
        <w:pPrChange w:id="495" w:author="Connor Cuffe" w:date="2024-05-04T17:29:00Z">
          <w:pPr>
            <w:pStyle w:val="ListParagraph"/>
            <w:numPr>
              <w:numId w:val="2"/>
            </w:numPr>
            <w:ind w:hanging="360"/>
            <w:jc w:val="center"/>
          </w:pPr>
        </w:pPrChange>
      </w:pPr>
      <w:r>
        <w:t>could attempt to brute force unencrypter unencrypting as they would be downloaded onto every user device.</w:t>
      </w:r>
    </w:p>
    <w:p w14:paraId="0097C3C4" w14:textId="77777777" w:rsidR="00235500" w:rsidRDefault="00235500">
      <w:pPr>
        <w:pStyle w:val="ListParagraph"/>
        <w:numPr>
          <w:ilvl w:val="0"/>
          <w:numId w:val="2"/>
        </w:numPr>
        <w:pPrChange w:id="496" w:author="Connor Cuffe" w:date="2024-05-04T17:29:00Z">
          <w:pPr>
            <w:pStyle w:val="ListParagraph"/>
            <w:numPr>
              <w:numId w:val="2"/>
            </w:numPr>
            <w:ind w:hanging="360"/>
            <w:jc w:val="center"/>
          </w:pPr>
        </w:pPrChange>
      </w:pPr>
      <w:r>
        <w:t>would require long calculation at account creation to mitigate threat of brute forcing</w:t>
      </w:r>
      <w:r w:rsidR="00713DE5">
        <w:t>.</w:t>
      </w:r>
    </w:p>
    <w:p w14:paraId="593DE52F" w14:textId="77777777" w:rsidR="00235500" w:rsidRDefault="00235500">
      <w:pPr>
        <w:pStyle w:val="Heading3"/>
        <w:pPrChange w:id="497" w:author="Connor Cuffe" w:date="2024-05-04T17:29:00Z">
          <w:pPr>
            <w:pStyle w:val="Heading3"/>
            <w:jc w:val="center"/>
          </w:pPr>
        </w:pPrChange>
      </w:pPr>
      <w:bookmarkStart w:id="498" w:name="_Toc165807662"/>
      <w:r>
        <w:t>Pros</w:t>
      </w:r>
      <w:bookmarkEnd w:id="498"/>
    </w:p>
    <w:p w14:paraId="368E11A5" w14:textId="77777777" w:rsidR="00235500" w:rsidRDefault="00235500">
      <w:pPr>
        <w:pStyle w:val="ListParagraph"/>
        <w:numPr>
          <w:ilvl w:val="0"/>
          <w:numId w:val="1"/>
        </w:numPr>
        <w:pPrChange w:id="499" w:author="Connor Cuffe" w:date="2024-05-04T17:29:00Z">
          <w:pPr>
            <w:pStyle w:val="ListParagraph"/>
            <w:numPr>
              <w:numId w:val="1"/>
            </w:numPr>
            <w:ind w:hanging="360"/>
            <w:jc w:val="center"/>
          </w:pPr>
        </w:pPrChange>
      </w:pPr>
      <w:r>
        <w:t>more secure than Process 1 and 2</w:t>
      </w:r>
      <w:r w:rsidR="00713DE5">
        <w:t>.</w:t>
      </w:r>
    </w:p>
    <w:p w14:paraId="0347B685" w14:textId="7DF7A8DD" w:rsidR="00235500" w:rsidRDefault="00235500">
      <w:pPr>
        <w:pStyle w:val="ListParagraph"/>
        <w:numPr>
          <w:ilvl w:val="0"/>
          <w:numId w:val="1"/>
        </w:numPr>
        <w:rPr>
          <w:ins w:id="500" w:author="Connor Cuffe" w:date="2024-05-05T13:20:00Z"/>
        </w:rPr>
      </w:pPr>
      <w:r>
        <w:t>does not require network access</w:t>
      </w:r>
      <w:r w:rsidR="00713DE5">
        <w:t>.</w:t>
      </w:r>
    </w:p>
    <w:p w14:paraId="21161182" w14:textId="0EB99AC3" w:rsidR="00E2312E" w:rsidRDefault="00E2312E" w:rsidP="00E2312E">
      <w:pPr>
        <w:pStyle w:val="Heading2"/>
        <w:rPr>
          <w:ins w:id="501" w:author="Connor Cuffe" w:date="2024-05-05T13:20:00Z"/>
        </w:rPr>
      </w:pPr>
      <w:bookmarkStart w:id="502" w:name="_Toc165807663"/>
      <w:ins w:id="503" w:author="Connor Cuffe" w:date="2024-05-05T13:20:00Z">
        <w:r>
          <w:t>Final decision</w:t>
        </w:r>
        <w:bookmarkEnd w:id="502"/>
      </w:ins>
    </w:p>
    <w:p w14:paraId="0172F09A" w14:textId="77777777" w:rsidR="00E2312E" w:rsidRPr="00E2312E" w:rsidRDefault="00E2312E" w:rsidP="00E2312E">
      <w:pPr>
        <w:rPr>
          <w:rPrChange w:id="504" w:author="Connor Cuffe" w:date="2024-05-05T13:20:00Z">
            <w:rPr/>
          </w:rPrChange>
        </w:rPr>
        <w:pPrChange w:id="505" w:author="Connor Cuffe" w:date="2024-05-05T13:20:00Z">
          <w:pPr>
            <w:pStyle w:val="ListParagraph"/>
            <w:numPr>
              <w:numId w:val="1"/>
            </w:numPr>
            <w:ind w:hanging="360"/>
            <w:jc w:val="center"/>
          </w:pPr>
        </w:pPrChange>
      </w:pPr>
    </w:p>
    <w:p w14:paraId="7131BC0B" w14:textId="77777777" w:rsidR="00235500" w:rsidRPr="00235500" w:rsidRDefault="00235500">
      <w:pPr>
        <w:pPrChange w:id="506" w:author="Connor Cuffe" w:date="2024-05-04T17:29:00Z">
          <w:pPr>
            <w:jc w:val="center"/>
          </w:pPr>
        </w:pPrChange>
      </w:pPr>
      <w:r>
        <w:tab/>
      </w:r>
      <w:r>
        <w:tab/>
      </w:r>
    </w:p>
    <w:p w14:paraId="1C07E6E4" w14:textId="77777777" w:rsidR="0084228D" w:rsidRPr="001F7842" w:rsidRDefault="0084228D"/>
    <w:sectPr w:rsidR="0084228D" w:rsidRPr="001F78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6" w:author="Connor Cuffe" w:date="2024-05-04T17:35:00Z" w:initials="CC">
    <w:p w14:paraId="13438F0C" w14:textId="77777777" w:rsidR="00E2312E" w:rsidRDefault="00E2312E">
      <w:pPr>
        <w:pStyle w:val="CommentText"/>
      </w:pPr>
      <w:r>
        <w:rPr>
          <w:rStyle w:val="CommentReference"/>
        </w:rPr>
        <w:annotationRef/>
      </w:r>
      <w:r>
        <w:t>Discuss.  Because scope changes are prohibited – see cons</w:t>
      </w:r>
    </w:p>
    <w:p w14:paraId="21D38E09" w14:textId="77777777" w:rsidR="00E2312E" w:rsidRDefault="00E2312E">
      <w:pPr>
        <w:pStyle w:val="CommentText"/>
      </w:pPr>
      <w:r>
        <w:t xml:space="preserve">Give </w:t>
      </w:r>
      <w:proofErr w:type="spellStart"/>
      <w:r>
        <w:t>and</w:t>
      </w:r>
      <w:proofErr w:type="spellEnd"/>
      <w:r>
        <w:t xml:space="preserve">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38E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38E09" w16cid:durableId="29E0F0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03CB0" w14:textId="77777777" w:rsidR="00DE7EF0" w:rsidRDefault="00DE7EF0" w:rsidP="00713DE5">
      <w:pPr>
        <w:spacing w:after="0" w:line="240" w:lineRule="auto"/>
      </w:pPr>
      <w:r>
        <w:separator/>
      </w:r>
    </w:p>
  </w:endnote>
  <w:endnote w:type="continuationSeparator" w:id="0">
    <w:p w14:paraId="71EBAF33" w14:textId="77777777" w:rsidR="00DE7EF0" w:rsidRDefault="00DE7EF0" w:rsidP="00713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BCCE6" w14:textId="77777777" w:rsidR="00DE7EF0" w:rsidRDefault="00DE7EF0" w:rsidP="00713DE5">
      <w:pPr>
        <w:spacing w:after="0" w:line="240" w:lineRule="auto"/>
      </w:pPr>
      <w:r>
        <w:separator/>
      </w:r>
    </w:p>
  </w:footnote>
  <w:footnote w:type="continuationSeparator" w:id="0">
    <w:p w14:paraId="3E9EE54E" w14:textId="77777777" w:rsidR="00DE7EF0" w:rsidRDefault="00DE7EF0" w:rsidP="00713D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101AE"/>
    <w:multiLevelType w:val="hybridMultilevel"/>
    <w:tmpl w:val="415251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9F2C20"/>
    <w:multiLevelType w:val="hybridMultilevel"/>
    <w:tmpl w:val="054C8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E63DED"/>
    <w:multiLevelType w:val="hybridMultilevel"/>
    <w:tmpl w:val="FE2EF2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46585F"/>
    <w:multiLevelType w:val="hybridMultilevel"/>
    <w:tmpl w:val="DB12F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FF1280F"/>
    <w:multiLevelType w:val="hybridMultilevel"/>
    <w:tmpl w:val="FE209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150362"/>
    <w:multiLevelType w:val="hybridMultilevel"/>
    <w:tmpl w:val="92C4EE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951A43"/>
    <w:multiLevelType w:val="hybridMultilevel"/>
    <w:tmpl w:val="604822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6C4A45"/>
    <w:multiLevelType w:val="hybridMultilevel"/>
    <w:tmpl w:val="141235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18F7F56"/>
    <w:multiLevelType w:val="hybridMultilevel"/>
    <w:tmpl w:val="BCE056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3322BE"/>
    <w:multiLevelType w:val="hybridMultilevel"/>
    <w:tmpl w:val="08F8725A"/>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E64DCD"/>
    <w:multiLevelType w:val="hybridMultilevel"/>
    <w:tmpl w:val="F9C24A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5C27AC"/>
    <w:multiLevelType w:val="hybridMultilevel"/>
    <w:tmpl w:val="60249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284475"/>
    <w:multiLevelType w:val="hybridMultilevel"/>
    <w:tmpl w:val="CB562B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ECE69CA"/>
    <w:multiLevelType w:val="hybridMultilevel"/>
    <w:tmpl w:val="77B4B4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4661CB4"/>
    <w:multiLevelType w:val="hybridMultilevel"/>
    <w:tmpl w:val="9ACCECA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02834A7"/>
    <w:multiLevelType w:val="hybridMultilevel"/>
    <w:tmpl w:val="2FD2D7E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06E29BE"/>
    <w:multiLevelType w:val="hybridMultilevel"/>
    <w:tmpl w:val="257A3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4A412E"/>
    <w:multiLevelType w:val="hybridMultilevel"/>
    <w:tmpl w:val="FDAA2F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8AD7BF9"/>
    <w:multiLevelType w:val="hybridMultilevel"/>
    <w:tmpl w:val="6408DC3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DB21F98"/>
    <w:multiLevelType w:val="hybridMultilevel"/>
    <w:tmpl w:val="A61882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E1E0BE7"/>
    <w:multiLevelType w:val="hybridMultilevel"/>
    <w:tmpl w:val="EBEC60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0366CD"/>
    <w:multiLevelType w:val="hybridMultilevel"/>
    <w:tmpl w:val="093CB5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3"/>
  </w:num>
  <w:num w:numId="4">
    <w:abstractNumId w:val="8"/>
  </w:num>
  <w:num w:numId="5">
    <w:abstractNumId w:val="17"/>
  </w:num>
  <w:num w:numId="6">
    <w:abstractNumId w:val="10"/>
  </w:num>
  <w:num w:numId="7">
    <w:abstractNumId w:val="4"/>
  </w:num>
  <w:num w:numId="8">
    <w:abstractNumId w:val="6"/>
  </w:num>
  <w:num w:numId="9">
    <w:abstractNumId w:val="20"/>
  </w:num>
  <w:num w:numId="10">
    <w:abstractNumId w:val="13"/>
  </w:num>
  <w:num w:numId="11">
    <w:abstractNumId w:val="21"/>
  </w:num>
  <w:num w:numId="12">
    <w:abstractNumId w:val="5"/>
  </w:num>
  <w:num w:numId="13">
    <w:abstractNumId w:val="1"/>
  </w:num>
  <w:num w:numId="14">
    <w:abstractNumId w:val="2"/>
  </w:num>
  <w:num w:numId="15">
    <w:abstractNumId w:val="14"/>
  </w:num>
  <w:num w:numId="16">
    <w:abstractNumId w:val="19"/>
  </w:num>
  <w:num w:numId="17">
    <w:abstractNumId w:val="7"/>
  </w:num>
  <w:num w:numId="18">
    <w:abstractNumId w:val="11"/>
  </w:num>
  <w:num w:numId="19">
    <w:abstractNumId w:val="18"/>
  </w:num>
  <w:num w:numId="20">
    <w:abstractNumId w:val="12"/>
  </w:num>
  <w:num w:numId="21">
    <w:abstractNumId w:val="15"/>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Cuffe">
    <w15:presenceInfo w15:providerId="AD" w15:userId="S-1-5-21-2974500203-194010187-1272017288-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626"/>
    <w:rsid w:val="00023127"/>
    <w:rsid w:val="0004427C"/>
    <w:rsid w:val="00047B9A"/>
    <w:rsid w:val="00094F11"/>
    <w:rsid w:val="0010158D"/>
    <w:rsid w:val="00134214"/>
    <w:rsid w:val="0017432F"/>
    <w:rsid w:val="00196FD2"/>
    <w:rsid w:val="001A3E02"/>
    <w:rsid w:val="001F7842"/>
    <w:rsid w:val="00235500"/>
    <w:rsid w:val="002612E6"/>
    <w:rsid w:val="00282FA5"/>
    <w:rsid w:val="002C1097"/>
    <w:rsid w:val="00314939"/>
    <w:rsid w:val="00376360"/>
    <w:rsid w:val="005658C1"/>
    <w:rsid w:val="005C2626"/>
    <w:rsid w:val="005E7B12"/>
    <w:rsid w:val="00626386"/>
    <w:rsid w:val="006C715B"/>
    <w:rsid w:val="006D314D"/>
    <w:rsid w:val="006E518F"/>
    <w:rsid w:val="006F1892"/>
    <w:rsid w:val="00700765"/>
    <w:rsid w:val="00713DE5"/>
    <w:rsid w:val="00745B8F"/>
    <w:rsid w:val="00790C4D"/>
    <w:rsid w:val="0084228D"/>
    <w:rsid w:val="00850137"/>
    <w:rsid w:val="008965EC"/>
    <w:rsid w:val="008D58C7"/>
    <w:rsid w:val="00917E0A"/>
    <w:rsid w:val="00941259"/>
    <w:rsid w:val="00A16B6C"/>
    <w:rsid w:val="00A37F0B"/>
    <w:rsid w:val="00A85516"/>
    <w:rsid w:val="00AC65C3"/>
    <w:rsid w:val="00AD6A63"/>
    <w:rsid w:val="00AF2247"/>
    <w:rsid w:val="00B56526"/>
    <w:rsid w:val="00B639A9"/>
    <w:rsid w:val="00BA5F36"/>
    <w:rsid w:val="00BD54D0"/>
    <w:rsid w:val="00BF20B0"/>
    <w:rsid w:val="00C3248D"/>
    <w:rsid w:val="00C80801"/>
    <w:rsid w:val="00CB4037"/>
    <w:rsid w:val="00CE5887"/>
    <w:rsid w:val="00D07194"/>
    <w:rsid w:val="00D21126"/>
    <w:rsid w:val="00D33947"/>
    <w:rsid w:val="00DA222E"/>
    <w:rsid w:val="00DE7EF0"/>
    <w:rsid w:val="00E01AB7"/>
    <w:rsid w:val="00E2312E"/>
    <w:rsid w:val="00EB699D"/>
    <w:rsid w:val="00F06EA6"/>
    <w:rsid w:val="00F44151"/>
    <w:rsid w:val="00F925B9"/>
    <w:rsid w:val="00FC72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96CA"/>
  <w15:chartTrackingRefBased/>
  <w15:docId w15:val="{9D8DD059-021E-4E7B-8F13-DDA2F67B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7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26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8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6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262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C262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784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F78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7842"/>
    <w:pPr>
      <w:outlineLvl w:val="9"/>
    </w:pPr>
    <w:rPr>
      <w:lang w:val="en-US"/>
    </w:rPr>
  </w:style>
  <w:style w:type="paragraph" w:styleId="TOC2">
    <w:name w:val="toc 2"/>
    <w:basedOn w:val="Normal"/>
    <w:next w:val="Normal"/>
    <w:autoRedefine/>
    <w:uiPriority w:val="39"/>
    <w:unhideWhenUsed/>
    <w:rsid w:val="001F7842"/>
    <w:pPr>
      <w:spacing w:after="100"/>
      <w:ind w:left="220"/>
    </w:pPr>
  </w:style>
  <w:style w:type="paragraph" w:styleId="TOC1">
    <w:name w:val="toc 1"/>
    <w:basedOn w:val="Normal"/>
    <w:next w:val="Normal"/>
    <w:autoRedefine/>
    <w:uiPriority w:val="39"/>
    <w:unhideWhenUsed/>
    <w:rsid w:val="001F7842"/>
    <w:pPr>
      <w:spacing w:after="100"/>
    </w:pPr>
  </w:style>
  <w:style w:type="character" w:styleId="Hyperlink">
    <w:name w:val="Hyperlink"/>
    <w:basedOn w:val="DefaultParagraphFont"/>
    <w:uiPriority w:val="99"/>
    <w:unhideWhenUsed/>
    <w:rsid w:val="001F7842"/>
    <w:rPr>
      <w:color w:val="0563C1" w:themeColor="hyperlink"/>
      <w:u w:val="single"/>
    </w:rPr>
  </w:style>
  <w:style w:type="paragraph" w:styleId="TOC3">
    <w:name w:val="toc 3"/>
    <w:basedOn w:val="Normal"/>
    <w:next w:val="Normal"/>
    <w:autoRedefine/>
    <w:uiPriority w:val="39"/>
    <w:unhideWhenUsed/>
    <w:rsid w:val="00713DE5"/>
    <w:pPr>
      <w:tabs>
        <w:tab w:val="right" w:leader="dot" w:pos="9016"/>
      </w:tabs>
      <w:spacing w:after="100"/>
      <w:ind w:left="440"/>
    </w:pPr>
  </w:style>
  <w:style w:type="paragraph" w:styleId="Header">
    <w:name w:val="header"/>
    <w:basedOn w:val="Normal"/>
    <w:link w:val="HeaderChar"/>
    <w:uiPriority w:val="99"/>
    <w:unhideWhenUsed/>
    <w:rsid w:val="00713D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3DE5"/>
  </w:style>
  <w:style w:type="paragraph" w:styleId="Footer">
    <w:name w:val="footer"/>
    <w:basedOn w:val="Normal"/>
    <w:link w:val="FooterChar"/>
    <w:uiPriority w:val="99"/>
    <w:unhideWhenUsed/>
    <w:rsid w:val="00713D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3DE5"/>
  </w:style>
  <w:style w:type="paragraph" w:styleId="ListParagraph">
    <w:name w:val="List Paragraph"/>
    <w:basedOn w:val="Normal"/>
    <w:uiPriority w:val="34"/>
    <w:qFormat/>
    <w:rsid w:val="00713DE5"/>
    <w:pPr>
      <w:ind w:left="720"/>
      <w:contextualSpacing/>
    </w:pPr>
  </w:style>
  <w:style w:type="character" w:styleId="UnresolvedMention">
    <w:name w:val="Unresolved Mention"/>
    <w:basedOn w:val="DefaultParagraphFont"/>
    <w:uiPriority w:val="99"/>
    <w:semiHidden/>
    <w:unhideWhenUsed/>
    <w:rsid w:val="00941259"/>
    <w:rPr>
      <w:color w:val="605E5C"/>
      <w:shd w:val="clear" w:color="auto" w:fill="E1DFDD"/>
    </w:rPr>
  </w:style>
  <w:style w:type="paragraph" w:styleId="Caption">
    <w:name w:val="caption"/>
    <w:basedOn w:val="Normal"/>
    <w:next w:val="Normal"/>
    <w:uiPriority w:val="35"/>
    <w:unhideWhenUsed/>
    <w:qFormat/>
    <w:rsid w:val="00B639A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639A9"/>
    <w:rPr>
      <w:sz w:val="16"/>
      <w:szCs w:val="16"/>
    </w:rPr>
  </w:style>
  <w:style w:type="paragraph" w:styleId="CommentText">
    <w:name w:val="annotation text"/>
    <w:basedOn w:val="Normal"/>
    <w:link w:val="CommentTextChar"/>
    <w:uiPriority w:val="99"/>
    <w:semiHidden/>
    <w:unhideWhenUsed/>
    <w:rsid w:val="00B639A9"/>
    <w:pPr>
      <w:spacing w:line="240" w:lineRule="auto"/>
    </w:pPr>
    <w:rPr>
      <w:sz w:val="20"/>
      <w:szCs w:val="20"/>
    </w:rPr>
  </w:style>
  <w:style w:type="character" w:customStyle="1" w:styleId="CommentTextChar">
    <w:name w:val="Comment Text Char"/>
    <w:basedOn w:val="DefaultParagraphFont"/>
    <w:link w:val="CommentText"/>
    <w:uiPriority w:val="99"/>
    <w:semiHidden/>
    <w:rsid w:val="00B639A9"/>
    <w:rPr>
      <w:sz w:val="20"/>
      <w:szCs w:val="20"/>
    </w:rPr>
  </w:style>
  <w:style w:type="paragraph" w:styleId="CommentSubject">
    <w:name w:val="annotation subject"/>
    <w:basedOn w:val="CommentText"/>
    <w:next w:val="CommentText"/>
    <w:link w:val="CommentSubjectChar"/>
    <w:uiPriority w:val="99"/>
    <w:semiHidden/>
    <w:unhideWhenUsed/>
    <w:rsid w:val="00B639A9"/>
    <w:rPr>
      <w:b/>
      <w:bCs/>
    </w:rPr>
  </w:style>
  <w:style w:type="character" w:customStyle="1" w:styleId="CommentSubjectChar">
    <w:name w:val="Comment Subject Char"/>
    <w:basedOn w:val="CommentTextChar"/>
    <w:link w:val="CommentSubject"/>
    <w:uiPriority w:val="99"/>
    <w:semiHidden/>
    <w:rsid w:val="00B639A9"/>
    <w:rPr>
      <w:b/>
      <w:bCs/>
      <w:sz w:val="20"/>
      <w:szCs w:val="20"/>
    </w:rPr>
  </w:style>
  <w:style w:type="paragraph" w:styleId="BalloonText">
    <w:name w:val="Balloon Text"/>
    <w:basedOn w:val="Normal"/>
    <w:link w:val="BalloonTextChar"/>
    <w:uiPriority w:val="99"/>
    <w:semiHidden/>
    <w:unhideWhenUsed/>
    <w:rsid w:val="00B639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9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D8BBF-10AD-4AC4-BE1D-745A45AA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8</cp:revision>
  <dcterms:created xsi:type="dcterms:W3CDTF">2024-05-05T02:23:00Z</dcterms:created>
  <dcterms:modified xsi:type="dcterms:W3CDTF">2024-05-05T03:53:00Z</dcterms:modified>
</cp:coreProperties>
</file>