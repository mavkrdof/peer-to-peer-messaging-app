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EC310" w14:textId="54EDA05F" w:rsidR="00EE656B" w:rsidRDefault="00EE656B" w:rsidP="00EE656B">
      <w:pPr>
        <w:pStyle w:val="Title"/>
      </w:pPr>
      <w:r>
        <w:t xml:space="preserve">Peer to Peer Messaging App </w:t>
      </w:r>
    </w:p>
    <w:p w14:paraId="3B2E1082" w14:textId="4D237D5B" w:rsidR="004D6B86" w:rsidRDefault="00EE656B" w:rsidP="00EE656B">
      <w:pPr>
        <w:pStyle w:val="Title"/>
      </w:pPr>
      <w:r>
        <w:t>Software Requirements Specification Document</w:t>
      </w:r>
      <w:r w:rsidR="00823DD9">
        <w:t xml:space="preserve"> </w:t>
      </w:r>
      <w:r w:rsidR="00C52765">
        <w:t>(SRS)</w:t>
      </w:r>
      <w:r>
        <w:t>.</w:t>
      </w:r>
    </w:p>
    <w:p w14:paraId="658CD9FB" w14:textId="77777777" w:rsidR="00F01FA6" w:rsidRPr="00F01FA6" w:rsidRDefault="00F01FA6" w:rsidP="00F01FA6"/>
    <w:p w14:paraId="713C20F1" w14:textId="77777777" w:rsidR="004D6B86" w:rsidRDefault="00EE656B">
      <w:pPr>
        <w:pStyle w:val="Title2"/>
      </w:pPr>
      <w:r>
        <w:t>Connor Cuffe</w:t>
      </w:r>
    </w:p>
    <w:p w14:paraId="2AC8B5F6" w14:textId="77777777" w:rsidR="004D6B86" w:rsidRDefault="00C52765">
      <w:pPr>
        <w:pStyle w:val="Title2"/>
      </w:pPr>
      <w:r>
        <w:t>Beaumaris Secondary College</w:t>
      </w:r>
    </w:p>
    <w:p w14:paraId="70F9744F" w14:textId="77777777" w:rsidR="00823DD9" w:rsidRDefault="00823DD9">
      <w:r>
        <w:br w:type="page"/>
      </w:r>
    </w:p>
    <w:sdt>
      <w:sdtPr>
        <w:rPr>
          <w:rFonts w:asciiTheme="minorHAnsi" w:eastAsiaTheme="minorEastAsia" w:hAnsiTheme="minorHAnsi" w:cstheme="minorBidi"/>
          <w:color w:val="000000" w:themeColor="text1"/>
          <w:sz w:val="24"/>
          <w:szCs w:val="24"/>
        </w:rPr>
        <w:id w:val="2081707185"/>
        <w:docPartObj>
          <w:docPartGallery w:val="Table of Contents"/>
          <w:docPartUnique/>
        </w:docPartObj>
      </w:sdtPr>
      <w:sdtEndPr>
        <w:rPr>
          <w:b/>
          <w:bCs/>
          <w:noProof/>
        </w:rPr>
      </w:sdtEndPr>
      <w:sdtContent>
        <w:p w14:paraId="2CEFE1A7" w14:textId="77777777" w:rsidR="00823DD9" w:rsidRDefault="00823DD9">
          <w:pPr>
            <w:pStyle w:val="TOCHeading"/>
          </w:pPr>
          <w:r>
            <w:t>Table of Contents</w:t>
          </w:r>
        </w:p>
        <w:p w14:paraId="587D1589" w14:textId="5C4C96E1" w:rsidR="009D2266" w:rsidRDefault="00823DD9">
          <w:pPr>
            <w:pStyle w:val="TOC1"/>
            <w:tabs>
              <w:tab w:val="right" w:leader="dot" w:pos="9350"/>
            </w:tabs>
            <w:rPr>
              <w:noProof/>
              <w:color w:val="auto"/>
              <w:sz w:val="22"/>
              <w:szCs w:val="22"/>
              <w:lang w:val="en-GB" w:eastAsia="en-GB"/>
            </w:rPr>
          </w:pPr>
          <w:r>
            <w:fldChar w:fldCharType="begin"/>
          </w:r>
          <w:r>
            <w:instrText xml:space="preserve"> TOC \o "1-3" \h \z \u </w:instrText>
          </w:r>
          <w:r>
            <w:fldChar w:fldCharType="separate"/>
          </w:r>
          <w:hyperlink w:anchor="_Toc169260580" w:history="1">
            <w:r w:rsidR="009D2266" w:rsidRPr="00990818">
              <w:rPr>
                <w:rStyle w:val="Hyperlink"/>
                <w:noProof/>
              </w:rPr>
              <w:t>SRS Document</w:t>
            </w:r>
            <w:r w:rsidR="009D2266">
              <w:rPr>
                <w:noProof/>
                <w:webHidden/>
              </w:rPr>
              <w:tab/>
            </w:r>
            <w:r w:rsidR="009D2266">
              <w:rPr>
                <w:noProof/>
                <w:webHidden/>
              </w:rPr>
              <w:fldChar w:fldCharType="begin"/>
            </w:r>
            <w:r w:rsidR="009D2266">
              <w:rPr>
                <w:noProof/>
                <w:webHidden/>
              </w:rPr>
              <w:instrText xml:space="preserve"> PAGEREF _Toc169260580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51B01BB5" w14:textId="1E273719" w:rsidR="009D2266" w:rsidRDefault="009D2266">
          <w:pPr>
            <w:pStyle w:val="TOC2"/>
            <w:tabs>
              <w:tab w:val="right" w:leader="dot" w:pos="9350"/>
            </w:tabs>
            <w:rPr>
              <w:noProof/>
              <w:color w:val="auto"/>
              <w:sz w:val="22"/>
              <w:szCs w:val="22"/>
              <w:lang w:val="en-GB" w:eastAsia="en-GB"/>
            </w:rPr>
          </w:pPr>
          <w:hyperlink w:anchor="_Toc169260581" w:history="1">
            <w:r w:rsidRPr="00990818">
              <w:rPr>
                <w:rStyle w:val="Hyperlink"/>
                <w:noProof/>
              </w:rPr>
              <w:t>Introduction</w:t>
            </w:r>
            <w:r>
              <w:rPr>
                <w:noProof/>
                <w:webHidden/>
              </w:rPr>
              <w:tab/>
            </w:r>
            <w:r>
              <w:rPr>
                <w:noProof/>
                <w:webHidden/>
              </w:rPr>
              <w:fldChar w:fldCharType="begin"/>
            </w:r>
            <w:r>
              <w:rPr>
                <w:noProof/>
                <w:webHidden/>
              </w:rPr>
              <w:instrText xml:space="preserve"> PAGEREF _Toc169260581 \h </w:instrText>
            </w:r>
            <w:r>
              <w:rPr>
                <w:noProof/>
                <w:webHidden/>
              </w:rPr>
            </w:r>
            <w:r>
              <w:rPr>
                <w:noProof/>
                <w:webHidden/>
              </w:rPr>
              <w:fldChar w:fldCharType="separate"/>
            </w:r>
            <w:r>
              <w:rPr>
                <w:noProof/>
                <w:webHidden/>
              </w:rPr>
              <w:t>3</w:t>
            </w:r>
            <w:r>
              <w:rPr>
                <w:noProof/>
                <w:webHidden/>
              </w:rPr>
              <w:fldChar w:fldCharType="end"/>
            </w:r>
          </w:hyperlink>
        </w:p>
        <w:p w14:paraId="6C23E104" w14:textId="1C12BBDB" w:rsidR="009D2266" w:rsidRDefault="009D2266">
          <w:pPr>
            <w:pStyle w:val="TOC3"/>
            <w:tabs>
              <w:tab w:val="right" w:leader="dot" w:pos="9350"/>
            </w:tabs>
            <w:rPr>
              <w:noProof/>
              <w:color w:val="auto"/>
              <w:sz w:val="22"/>
              <w:szCs w:val="22"/>
              <w:lang w:val="en-GB" w:eastAsia="en-GB"/>
            </w:rPr>
          </w:pPr>
          <w:hyperlink w:anchor="_Toc169260582" w:history="1">
            <w:r w:rsidRPr="00990818">
              <w:rPr>
                <w:rStyle w:val="Hyperlink"/>
                <w:noProof/>
                <w:shd w:val="clear" w:color="auto" w:fill="FFFFFF"/>
                <w:lang w:val="en-AU" w:eastAsia="en-AU"/>
              </w:rPr>
              <w:t>Purpose</w:t>
            </w:r>
            <w:r>
              <w:rPr>
                <w:noProof/>
                <w:webHidden/>
              </w:rPr>
              <w:tab/>
            </w:r>
            <w:r>
              <w:rPr>
                <w:noProof/>
                <w:webHidden/>
              </w:rPr>
              <w:fldChar w:fldCharType="begin"/>
            </w:r>
            <w:r>
              <w:rPr>
                <w:noProof/>
                <w:webHidden/>
              </w:rPr>
              <w:instrText xml:space="preserve"> PAGEREF _Toc169260582 \h </w:instrText>
            </w:r>
            <w:r>
              <w:rPr>
                <w:noProof/>
                <w:webHidden/>
              </w:rPr>
            </w:r>
            <w:r>
              <w:rPr>
                <w:noProof/>
                <w:webHidden/>
              </w:rPr>
              <w:fldChar w:fldCharType="separate"/>
            </w:r>
            <w:r>
              <w:rPr>
                <w:noProof/>
                <w:webHidden/>
              </w:rPr>
              <w:t>3</w:t>
            </w:r>
            <w:r>
              <w:rPr>
                <w:noProof/>
                <w:webHidden/>
              </w:rPr>
              <w:fldChar w:fldCharType="end"/>
            </w:r>
          </w:hyperlink>
        </w:p>
        <w:p w14:paraId="377C56BB" w14:textId="2416540B" w:rsidR="009D2266" w:rsidRDefault="009D2266">
          <w:pPr>
            <w:pStyle w:val="TOC3"/>
            <w:tabs>
              <w:tab w:val="right" w:leader="dot" w:pos="9350"/>
            </w:tabs>
            <w:rPr>
              <w:noProof/>
              <w:color w:val="auto"/>
              <w:sz w:val="22"/>
              <w:szCs w:val="22"/>
              <w:lang w:val="en-GB" w:eastAsia="en-GB"/>
            </w:rPr>
          </w:pPr>
          <w:hyperlink w:anchor="_Toc169260583" w:history="1">
            <w:r w:rsidRPr="00990818">
              <w:rPr>
                <w:rStyle w:val="Hyperlink"/>
                <w:noProof/>
                <w:shd w:val="clear" w:color="auto" w:fill="FFFFFF"/>
                <w:lang w:val="en-AU" w:eastAsia="en-AU"/>
              </w:rPr>
              <w:t>Intended Audi</w:t>
            </w:r>
            <w:r w:rsidRPr="00990818">
              <w:rPr>
                <w:rStyle w:val="Hyperlink"/>
                <w:noProof/>
                <w:shd w:val="clear" w:color="auto" w:fill="FFFFFF"/>
                <w:lang w:val="en-AU" w:eastAsia="en-AU"/>
              </w:rPr>
              <w:t>e</w:t>
            </w:r>
            <w:r w:rsidRPr="00990818">
              <w:rPr>
                <w:rStyle w:val="Hyperlink"/>
                <w:noProof/>
                <w:shd w:val="clear" w:color="auto" w:fill="FFFFFF"/>
                <w:lang w:val="en-AU" w:eastAsia="en-AU"/>
              </w:rPr>
              <w:t>nce</w:t>
            </w:r>
            <w:r>
              <w:rPr>
                <w:noProof/>
                <w:webHidden/>
              </w:rPr>
              <w:tab/>
            </w:r>
            <w:r>
              <w:rPr>
                <w:noProof/>
                <w:webHidden/>
              </w:rPr>
              <w:fldChar w:fldCharType="begin"/>
            </w:r>
            <w:r>
              <w:rPr>
                <w:noProof/>
                <w:webHidden/>
              </w:rPr>
              <w:instrText xml:space="preserve"> PAGEREF _Toc169260583 \h </w:instrText>
            </w:r>
            <w:r>
              <w:rPr>
                <w:noProof/>
                <w:webHidden/>
              </w:rPr>
            </w:r>
            <w:r>
              <w:rPr>
                <w:noProof/>
                <w:webHidden/>
              </w:rPr>
              <w:fldChar w:fldCharType="separate"/>
            </w:r>
            <w:r>
              <w:rPr>
                <w:noProof/>
                <w:webHidden/>
              </w:rPr>
              <w:t>3</w:t>
            </w:r>
            <w:r>
              <w:rPr>
                <w:noProof/>
                <w:webHidden/>
              </w:rPr>
              <w:fldChar w:fldCharType="end"/>
            </w:r>
          </w:hyperlink>
        </w:p>
        <w:p w14:paraId="38181C93" w14:textId="10C76D02" w:rsidR="009D2266" w:rsidRDefault="009D2266">
          <w:pPr>
            <w:pStyle w:val="TOC3"/>
            <w:tabs>
              <w:tab w:val="right" w:leader="dot" w:pos="9350"/>
            </w:tabs>
            <w:rPr>
              <w:noProof/>
              <w:color w:val="auto"/>
              <w:sz w:val="22"/>
              <w:szCs w:val="22"/>
              <w:lang w:val="en-GB" w:eastAsia="en-GB"/>
            </w:rPr>
          </w:pPr>
          <w:hyperlink w:anchor="_Toc169260584" w:history="1">
            <w:r w:rsidRPr="00990818">
              <w:rPr>
                <w:rStyle w:val="Hyperlink"/>
                <w:noProof/>
                <w:shd w:val="clear" w:color="auto" w:fill="FFFFFF"/>
                <w:lang w:val="en-AU" w:eastAsia="en-AU"/>
              </w:rPr>
              <w:t>Intended Use</w:t>
            </w:r>
            <w:r>
              <w:rPr>
                <w:noProof/>
                <w:webHidden/>
              </w:rPr>
              <w:tab/>
            </w:r>
            <w:r>
              <w:rPr>
                <w:noProof/>
                <w:webHidden/>
              </w:rPr>
              <w:fldChar w:fldCharType="begin"/>
            </w:r>
            <w:r>
              <w:rPr>
                <w:noProof/>
                <w:webHidden/>
              </w:rPr>
              <w:instrText xml:space="preserve"> PAGEREF _Toc169260584 \h </w:instrText>
            </w:r>
            <w:r>
              <w:rPr>
                <w:noProof/>
                <w:webHidden/>
              </w:rPr>
            </w:r>
            <w:r>
              <w:rPr>
                <w:noProof/>
                <w:webHidden/>
              </w:rPr>
              <w:fldChar w:fldCharType="separate"/>
            </w:r>
            <w:r>
              <w:rPr>
                <w:noProof/>
                <w:webHidden/>
              </w:rPr>
              <w:t>3</w:t>
            </w:r>
            <w:r>
              <w:rPr>
                <w:noProof/>
                <w:webHidden/>
              </w:rPr>
              <w:fldChar w:fldCharType="end"/>
            </w:r>
          </w:hyperlink>
        </w:p>
        <w:p w14:paraId="100D08AD" w14:textId="125593B2" w:rsidR="009D2266" w:rsidRDefault="009D2266">
          <w:pPr>
            <w:pStyle w:val="TOC3"/>
            <w:tabs>
              <w:tab w:val="right" w:leader="dot" w:pos="9350"/>
            </w:tabs>
            <w:rPr>
              <w:noProof/>
              <w:color w:val="auto"/>
              <w:sz w:val="22"/>
              <w:szCs w:val="22"/>
              <w:lang w:val="en-GB" w:eastAsia="en-GB"/>
            </w:rPr>
          </w:pPr>
          <w:hyperlink w:anchor="_Toc169260585" w:history="1">
            <w:r w:rsidRPr="00990818">
              <w:rPr>
                <w:rStyle w:val="Hyperlink"/>
                <w:noProof/>
                <w:lang w:val="en-AU" w:eastAsia="en-AU"/>
              </w:rPr>
              <w:t>Scope</w:t>
            </w:r>
            <w:r>
              <w:rPr>
                <w:noProof/>
                <w:webHidden/>
              </w:rPr>
              <w:tab/>
            </w:r>
            <w:r>
              <w:rPr>
                <w:noProof/>
                <w:webHidden/>
              </w:rPr>
              <w:fldChar w:fldCharType="begin"/>
            </w:r>
            <w:r>
              <w:rPr>
                <w:noProof/>
                <w:webHidden/>
              </w:rPr>
              <w:instrText xml:space="preserve"> PAGEREF _Toc169260585 \h </w:instrText>
            </w:r>
            <w:r>
              <w:rPr>
                <w:noProof/>
                <w:webHidden/>
              </w:rPr>
            </w:r>
            <w:r>
              <w:rPr>
                <w:noProof/>
                <w:webHidden/>
              </w:rPr>
              <w:fldChar w:fldCharType="separate"/>
            </w:r>
            <w:r>
              <w:rPr>
                <w:noProof/>
                <w:webHidden/>
              </w:rPr>
              <w:t>3</w:t>
            </w:r>
            <w:r>
              <w:rPr>
                <w:noProof/>
                <w:webHidden/>
              </w:rPr>
              <w:fldChar w:fldCharType="end"/>
            </w:r>
          </w:hyperlink>
        </w:p>
        <w:p w14:paraId="5F127D15" w14:textId="34ABAD0E" w:rsidR="009D2266" w:rsidRDefault="009D2266">
          <w:pPr>
            <w:pStyle w:val="TOC3"/>
            <w:tabs>
              <w:tab w:val="right" w:leader="dot" w:pos="9350"/>
            </w:tabs>
            <w:rPr>
              <w:noProof/>
              <w:color w:val="auto"/>
              <w:sz w:val="22"/>
              <w:szCs w:val="22"/>
              <w:lang w:val="en-GB" w:eastAsia="en-GB"/>
            </w:rPr>
          </w:pPr>
          <w:hyperlink w:anchor="_Toc169260586" w:history="1">
            <w:r w:rsidRPr="00990818">
              <w:rPr>
                <w:rStyle w:val="Hyperlink"/>
                <w:noProof/>
                <w:shd w:val="clear" w:color="auto" w:fill="FFFFFF"/>
                <w:lang w:val="en-AU" w:eastAsia="en-AU"/>
              </w:rPr>
              <w:t>Constraints</w:t>
            </w:r>
            <w:r>
              <w:rPr>
                <w:noProof/>
                <w:webHidden/>
              </w:rPr>
              <w:tab/>
            </w:r>
            <w:r>
              <w:rPr>
                <w:noProof/>
                <w:webHidden/>
              </w:rPr>
              <w:fldChar w:fldCharType="begin"/>
            </w:r>
            <w:r>
              <w:rPr>
                <w:noProof/>
                <w:webHidden/>
              </w:rPr>
              <w:instrText xml:space="preserve"> PAGEREF _Toc169260586 \h </w:instrText>
            </w:r>
            <w:r>
              <w:rPr>
                <w:noProof/>
                <w:webHidden/>
              </w:rPr>
            </w:r>
            <w:r>
              <w:rPr>
                <w:noProof/>
                <w:webHidden/>
              </w:rPr>
              <w:fldChar w:fldCharType="separate"/>
            </w:r>
            <w:r>
              <w:rPr>
                <w:noProof/>
                <w:webHidden/>
              </w:rPr>
              <w:t>4</w:t>
            </w:r>
            <w:r>
              <w:rPr>
                <w:noProof/>
                <w:webHidden/>
              </w:rPr>
              <w:fldChar w:fldCharType="end"/>
            </w:r>
          </w:hyperlink>
        </w:p>
        <w:p w14:paraId="63557D39" w14:textId="05DCD969" w:rsidR="009D2266" w:rsidRDefault="009D2266">
          <w:pPr>
            <w:pStyle w:val="TOC3"/>
            <w:tabs>
              <w:tab w:val="right" w:leader="dot" w:pos="9350"/>
            </w:tabs>
            <w:rPr>
              <w:noProof/>
              <w:color w:val="auto"/>
              <w:sz w:val="22"/>
              <w:szCs w:val="22"/>
              <w:lang w:val="en-GB" w:eastAsia="en-GB"/>
            </w:rPr>
          </w:pPr>
          <w:hyperlink w:anchor="_Toc169260587" w:history="1">
            <w:r w:rsidRPr="00990818">
              <w:rPr>
                <w:rStyle w:val="Hyperlink"/>
                <w:noProof/>
                <w:shd w:val="clear" w:color="auto" w:fill="FFFFFF"/>
                <w:lang w:val="en-AU" w:eastAsia="en-AU"/>
              </w:rPr>
              <w:t>Definitions and Acronyms</w:t>
            </w:r>
            <w:r>
              <w:rPr>
                <w:noProof/>
                <w:webHidden/>
              </w:rPr>
              <w:tab/>
            </w:r>
            <w:r>
              <w:rPr>
                <w:noProof/>
                <w:webHidden/>
              </w:rPr>
              <w:fldChar w:fldCharType="begin"/>
            </w:r>
            <w:r>
              <w:rPr>
                <w:noProof/>
                <w:webHidden/>
              </w:rPr>
              <w:instrText xml:space="preserve"> PAGEREF _Toc169260587 \h </w:instrText>
            </w:r>
            <w:r>
              <w:rPr>
                <w:noProof/>
                <w:webHidden/>
              </w:rPr>
            </w:r>
            <w:r>
              <w:rPr>
                <w:noProof/>
                <w:webHidden/>
              </w:rPr>
              <w:fldChar w:fldCharType="separate"/>
            </w:r>
            <w:r>
              <w:rPr>
                <w:noProof/>
                <w:webHidden/>
              </w:rPr>
              <w:t>5</w:t>
            </w:r>
            <w:r>
              <w:rPr>
                <w:noProof/>
                <w:webHidden/>
              </w:rPr>
              <w:fldChar w:fldCharType="end"/>
            </w:r>
          </w:hyperlink>
        </w:p>
        <w:p w14:paraId="61B1D171" w14:textId="37CDAF38" w:rsidR="009D2266" w:rsidRDefault="009D2266">
          <w:pPr>
            <w:pStyle w:val="TOC2"/>
            <w:tabs>
              <w:tab w:val="right" w:leader="dot" w:pos="9350"/>
            </w:tabs>
            <w:rPr>
              <w:noProof/>
              <w:color w:val="auto"/>
              <w:sz w:val="22"/>
              <w:szCs w:val="22"/>
              <w:lang w:val="en-GB" w:eastAsia="en-GB"/>
            </w:rPr>
          </w:pPr>
          <w:hyperlink w:anchor="_Toc169260588" w:history="1">
            <w:r w:rsidRPr="00990818">
              <w:rPr>
                <w:rStyle w:val="Hyperlink"/>
                <w:noProof/>
                <w:lang w:val="en-AU" w:eastAsia="en-AU"/>
              </w:rPr>
              <w:t>User needs</w:t>
            </w:r>
            <w:r>
              <w:rPr>
                <w:noProof/>
                <w:webHidden/>
              </w:rPr>
              <w:tab/>
            </w:r>
            <w:r>
              <w:rPr>
                <w:noProof/>
                <w:webHidden/>
              </w:rPr>
              <w:fldChar w:fldCharType="begin"/>
            </w:r>
            <w:r>
              <w:rPr>
                <w:noProof/>
                <w:webHidden/>
              </w:rPr>
              <w:instrText xml:space="preserve"> PAGEREF _Toc169260588 \h </w:instrText>
            </w:r>
            <w:r>
              <w:rPr>
                <w:noProof/>
                <w:webHidden/>
              </w:rPr>
            </w:r>
            <w:r>
              <w:rPr>
                <w:noProof/>
                <w:webHidden/>
              </w:rPr>
              <w:fldChar w:fldCharType="separate"/>
            </w:r>
            <w:r>
              <w:rPr>
                <w:noProof/>
                <w:webHidden/>
              </w:rPr>
              <w:t>5</w:t>
            </w:r>
            <w:r>
              <w:rPr>
                <w:noProof/>
                <w:webHidden/>
              </w:rPr>
              <w:fldChar w:fldCharType="end"/>
            </w:r>
          </w:hyperlink>
        </w:p>
        <w:p w14:paraId="7DBCBECE" w14:textId="58C36C80" w:rsidR="009D2266" w:rsidRDefault="009D2266">
          <w:pPr>
            <w:pStyle w:val="TOC3"/>
            <w:tabs>
              <w:tab w:val="right" w:leader="dot" w:pos="9350"/>
            </w:tabs>
            <w:rPr>
              <w:noProof/>
              <w:color w:val="auto"/>
              <w:sz w:val="22"/>
              <w:szCs w:val="22"/>
              <w:lang w:val="en-GB" w:eastAsia="en-GB"/>
            </w:rPr>
          </w:pPr>
          <w:hyperlink w:anchor="_Toc169260589" w:history="1">
            <w:r w:rsidRPr="00990818">
              <w:rPr>
                <w:rStyle w:val="Hyperlink"/>
                <w:noProof/>
              </w:rPr>
              <w:t>Expected Users</w:t>
            </w:r>
            <w:r>
              <w:rPr>
                <w:noProof/>
                <w:webHidden/>
              </w:rPr>
              <w:tab/>
            </w:r>
            <w:r>
              <w:rPr>
                <w:noProof/>
                <w:webHidden/>
              </w:rPr>
              <w:fldChar w:fldCharType="begin"/>
            </w:r>
            <w:r>
              <w:rPr>
                <w:noProof/>
                <w:webHidden/>
              </w:rPr>
              <w:instrText xml:space="preserve"> PAGEREF _Toc169260589 \h </w:instrText>
            </w:r>
            <w:r>
              <w:rPr>
                <w:noProof/>
                <w:webHidden/>
              </w:rPr>
            </w:r>
            <w:r>
              <w:rPr>
                <w:noProof/>
                <w:webHidden/>
              </w:rPr>
              <w:fldChar w:fldCharType="separate"/>
            </w:r>
            <w:r>
              <w:rPr>
                <w:noProof/>
                <w:webHidden/>
              </w:rPr>
              <w:t>5</w:t>
            </w:r>
            <w:r>
              <w:rPr>
                <w:noProof/>
                <w:webHidden/>
              </w:rPr>
              <w:fldChar w:fldCharType="end"/>
            </w:r>
          </w:hyperlink>
        </w:p>
        <w:p w14:paraId="4CF0CE1C" w14:textId="3D56DE65" w:rsidR="009D2266" w:rsidRDefault="009D2266">
          <w:pPr>
            <w:pStyle w:val="TOC3"/>
            <w:tabs>
              <w:tab w:val="right" w:leader="dot" w:pos="9350"/>
            </w:tabs>
            <w:rPr>
              <w:noProof/>
              <w:color w:val="auto"/>
              <w:sz w:val="22"/>
              <w:szCs w:val="22"/>
              <w:lang w:val="en-GB" w:eastAsia="en-GB"/>
            </w:rPr>
          </w:pPr>
          <w:hyperlink w:anchor="_Toc169260590" w:history="1">
            <w:r w:rsidRPr="00990818">
              <w:rPr>
                <w:rStyle w:val="Hyperlink"/>
                <w:noProof/>
                <w:lang w:val="en-AU" w:eastAsia="en-AU"/>
              </w:rPr>
              <w:t>Possible users</w:t>
            </w:r>
            <w:r>
              <w:rPr>
                <w:noProof/>
                <w:webHidden/>
              </w:rPr>
              <w:tab/>
            </w:r>
            <w:r>
              <w:rPr>
                <w:noProof/>
                <w:webHidden/>
              </w:rPr>
              <w:fldChar w:fldCharType="begin"/>
            </w:r>
            <w:r>
              <w:rPr>
                <w:noProof/>
                <w:webHidden/>
              </w:rPr>
              <w:instrText xml:space="preserve"> PAGEREF _Toc169260590 \h </w:instrText>
            </w:r>
            <w:r>
              <w:rPr>
                <w:noProof/>
                <w:webHidden/>
              </w:rPr>
            </w:r>
            <w:r>
              <w:rPr>
                <w:noProof/>
                <w:webHidden/>
              </w:rPr>
              <w:fldChar w:fldCharType="separate"/>
            </w:r>
            <w:r>
              <w:rPr>
                <w:noProof/>
                <w:webHidden/>
              </w:rPr>
              <w:t>6</w:t>
            </w:r>
            <w:r>
              <w:rPr>
                <w:noProof/>
                <w:webHidden/>
              </w:rPr>
              <w:fldChar w:fldCharType="end"/>
            </w:r>
          </w:hyperlink>
        </w:p>
        <w:p w14:paraId="4D1FE9F4" w14:textId="4824097C" w:rsidR="009D2266" w:rsidRDefault="009D2266">
          <w:pPr>
            <w:pStyle w:val="TOC2"/>
            <w:tabs>
              <w:tab w:val="right" w:leader="dot" w:pos="9350"/>
            </w:tabs>
            <w:rPr>
              <w:noProof/>
              <w:color w:val="auto"/>
              <w:sz w:val="22"/>
              <w:szCs w:val="22"/>
              <w:lang w:val="en-GB" w:eastAsia="en-GB"/>
            </w:rPr>
          </w:pPr>
          <w:hyperlink w:anchor="_Toc169260591" w:history="1">
            <w:r w:rsidRPr="00990818">
              <w:rPr>
                <w:rStyle w:val="Hyperlink"/>
                <w:noProof/>
                <w:shd w:val="clear" w:color="auto" w:fill="FFFFFF"/>
                <w:lang w:val="en-AU" w:eastAsia="en-AU"/>
              </w:rPr>
              <w:t>Solution Features and Requirements</w:t>
            </w:r>
            <w:r>
              <w:rPr>
                <w:noProof/>
                <w:webHidden/>
              </w:rPr>
              <w:tab/>
            </w:r>
            <w:r>
              <w:rPr>
                <w:noProof/>
                <w:webHidden/>
              </w:rPr>
              <w:fldChar w:fldCharType="begin"/>
            </w:r>
            <w:r>
              <w:rPr>
                <w:noProof/>
                <w:webHidden/>
              </w:rPr>
              <w:instrText xml:space="preserve"> PAGEREF _Toc169260591 \h </w:instrText>
            </w:r>
            <w:r>
              <w:rPr>
                <w:noProof/>
                <w:webHidden/>
              </w:rPr>
            </w:r>
            <w:r>
              <w:rPr>
                <w:noProof/>
                <w:webHidden/>
              </w:rPr>
              <w:fldChar w:fldCharType="separate"/>
            </w:r>
            <w:r>
              <w:rPr>
                <w:noProof/>
                <w:webHidden/>
              </w:rPr>
              <w:t>6</w:t>
            </w:r>
            <w:r>
              <w:rPr>
                <w:noProof/>
                <w:webHidden/>
              </w:rPr>
              <w:fldChar w:fldCharType="end"/>
            </w:r>
          </w:hyperlink>
        </w:p>
        <w:p w14:paraId="5C5F110D" w14:textId="5C637C08" w:rsidR="009D2266" w:rsidRDefault="009D2266">
          <w:pPr>
            <w:pStyle w:val="TOC3"/>
            <w:tabs>
              <w:tab w:val="right" w:leader="dot" w:pos="9350"/>
            </w:tabs>
            <w:rPr>
              <w:noProof/>
              <w:color w:val="auto"/>
              <w:sz w:val="22"/>
              <w:szCs w:val="22"/>
              <w:lang w:val="en-GB" w:eastAsia="en-GB"/>
            </w:rPr>
          </w:pPr>
          <w:hyperlink w:anchor="_Toc169260592" w:history="1">
            <w:r w:rsidRPr="00990818">
              <w:rPr>
                <w:rStyle w:val="Hyperlink"/>
                <w:noProof/>
                <w:lang w:val="en-AU" w:eastAsia="en-AU"/>
              </w:rPr>
              <w:t>Technical requirements:</w:t>
            </w:r>
            <w:r>
              <w:rPr>
                <w:noProof/>
                <w:webHidden/>
              </w:rPr>
              <w:tab/>
            </w:r>
            <w:r>
              <w:rPr>
                <w:noProof/>
                <w:webHidden/>
              </w:rPr>
              <w:fldChar w:fldCharType="begin"/>
            </w:r>
            <w:r>
              <w:rPr>
                <w:noProof/>
                <w:webHidden/>
              </w:rPr>
              <w:instrText xml:space="preserve"> PAGEREF _Toc169260592 \h </w:instrText>
            </w:r>
            <w:r>
              <w:rPr>
                <w:noProof/>
                <w:webHidden/>
              </w:rPr>
            </w:r>
            <w:r>
              <w:rPr>
                <w:noProof/>
                <w:webHidden/>
              </w:rPr>
              <w:fldChar w:fldCharType="separate"/>
            </w:r>
            <w:r>
              <w:rPr>
                <w:noProof/>
                <w:webHidden/>
              </w:rPr>
              <w:t>6</w:t>
            </w:r>
            <w:r>
              <w:rPr>
                <w:noProof/>
                <w:webHidden/>
              </w:rPr>
              <w:fldChar w:fldCharType="end"/>
            </w:r>
          </w:hyperlink>
        </w:p>
        <w:p w14:paraId="461E10A4" w14:textId="5BF21F8C" w:rsidR="009D2266" w:rsidRDefault="009D2266">
          <w:pPr>
            <w:pStyle w:val="TOC3"/>
            <w:tabs>
              <w:tab w:val="right" w:leader="dot" w:pos="9350"/>
            </w:tabs>
            <w:rPr>
              <w:noProof/>
              <w:color w:val="auto"/>
              <w:sz w:val="22"/>
              <w:szCs w:val="22"/>
              <w:lang w:val="en-GB" w:eastAsia="en-GB"/>
            </w:rPr>
          </w:pPr>
          <w:hyperlink w:anchor="_Toc169260593" w:history="1">
            <w:r w:rsidRPr="00990818">
              <w:rPr>
                <w:rStyle w:val="Hyperlink"/>
                <w:noProof/>
                <w:lang w:val="en-AU" w:eastAsia="en-AU"/>
              </w:rPr>
              <w:t>Functional and non-functional requirements</w:t>
            </w:r>
            <w:r>
              <w:rPr>
                <w:noProof/>
                <w:webHidden/>
              </w:rPr>
              <w:tab/>
            </w:r>
            <w:r>
              <w:rPr>
                <w:noProof/>
                <w:webHidden/>
              </w:rPr>
              <w:fldChar w:fldCharType="begin"/>
            </w:r>
            <w:r>
              <w:rPr>
                <w:noProof/>
                <w:webHidden/>
              </w:rPr>
              <w:instrText xml:space="preserve"> PAGEREF _Toc169260593 \h </w:instrText>
            </w:r>
            <w:r>
              <w:rPr>
                <w:noProof/>
                <w:webHidden/>
              </w:rPr>
            </w:r>
            <w:r>
              <w:rPr>
                <w:noProof/>
                <w:webHidden/>
              </w:rPr>
              <w:fldChar w:fldCharType="separate"/>
            </w:r>
            <w:r>
              <w:rPr>
                <w:noProof/>
                <w:webHidden/>
              </w:rPr>
              <w:t>7</w:t>
            </w:r>
            <w:r>
              <w:rPr>
                <w:noProof/>
                <w:webHidden/>
              </w:rPr>
              <w:fldChar w:fldCharType="end"/>
            </w:r>
          </w:hyperlink>
        </w:p>
        <w:p w14:paraId="0A713328" w14:textId="58648D5E" w:rsidR="009D2266" w:rsidRDefault="009D2266">
          <w:pPr>
            <w:pStyle w:val="TOC1"/>
            <w:tabs>
              <w:tab w:val="right" w:leader="dot" w:pos="9350"/>
            </w:tabs>
            <w:rPr>
              <w:noProof/>
              <w:color w:val="auto"/>
              <w:sz w:val="22"/>
              <w:szCs w:val="22"/>
              <w:lang w:val="en-GB" w:eastAsia="en-GB"/>
            </w:rPr>
          </w:pPr>
          <w:hyperlink w:anchor="_Toc169260594" w:history="1">
            <w:r w:rsidRPr="00990818">
              <w:rPr>
                <w:rStyle w:val="Hyperlink"/>
                <w:noProof/>
              </w:rPr>
              <w:t>References</w:t>
            </w:r>
            <w:r>
              <w:rPr>
                <w:noProof/>
                <w:webHidden/>
              </w:rPr>
              <w:tab/>
            </w:r>
            <w:r>
              <w:rPr>
                <w:noProof/>
                <w:webHidden/>
              </w:rPr>
              <w:fldChar w:fldCharType="begin"/>
            </w:r>
            <w:r>
              <w:rPr>
                <w:noProof/>
                <w:webHidden/>
              </w:rPr>
              <w:instrText xml:space="preserve"> PAGEREF _Toc169260594 \h </w:instrText>
            </w:r>
            <w:r>
              <w:rPr>
                <w:noProof/>
                <w:webHidden/>
              </w:rPr>
            </w:r>
            <w:r>
              <w:rPr>
                <w:noProof/>
                <w:webHidden/>
              </w:rPr>
              <w:fldChar w:fldCharType="separate"/>
            </w:r>
            <w:r>
              <w:rPr>
                <w:noProof/>
                <w:webHidden/>
              </w:rPr>
              <w:t>11</w:t>
            </w:r>
            <w:r>
              <w:rPr>
                <w:noProof/>
                <w:webHidden/>
              </w:rPr>
              <w:fldChar w:fldCharType="end"/>
            </w:r>
          </w:hyperlink>
        </w:p>
        <w:p w14:paraId="226E7C21" w14:textId="5A21A9D4" w:rsidR="00823DD9" w:rsidRDefault="00823DD9" w:rsidP="0035324F">
          <w:pPr>
            <w:ind w:firstLine="0"/>
          </w:pPr>
          <w:r>
            <w:rPr>
              <w:b/>
              <w:bCs/>
              <w:noProof/>
            </w:rPr>
            <w:fldChar w:fldCharType="end"/>
          </w:r>
        </w:p>
      </w:sdtContent>
    </w:sdt>
    <w:p w14:paraId="039CCA92" w14:textId="77777777" w:rsidR="00823DD9" w:rsidRDefault="00823DD9">
      <w:r>
        <w:br w:type="page"/>
      </w:r>
    </w:p>
    <w:p w14:paraId="3113E894" w14:textId="77777777" w:rsidR="00693A0D" w:rsidRPr="00693A0D" w:rsidRDefault="00693A0D" w:rsidP="00693A0D">
      <w:pPr>
        <w:pStyle w:val="Heading1"/>
      </w:pPr>
      <w:bookmarkStart w:id="0" w:name="_Toc169260580"/>
      <w:r>
        <w:lastRenderedPageBreak/>
        <w:t>SRS Document</w:t>
      </w:r>
      <w:bookmarkEnd w:id="0"/>
    </w:p>
    <w:p w14:paraId="63CE4FAD" w14:textId="3E3CF171" w:rsidR="00AF563E" w:rsidRDefault="00B86F80" w:rsidP="00AF563E">
      <w:r>
        <w:t>The following outlines the software requirem</w:t>
      </w:r>
      <w:r w:rsidR="002353BB">
        <w:t xml:space="preserve">ents this </w:t>
      </w:r>
      <w:r w:rsidR="00420722">
        <w:t>e</w:t>
      </w:r>
      <w:r w:rsidR="002353BB">
        <w:t xml:space="preserve">nsures that </w:t>
      </w:r>
      <w:r w:rsidR="00693A0D">
        <w:t xml:space="preserve">the </w:t>
      </w:r>
      <w:r w:rsidR="00E34D0B">
        <w:t xml:space="preserve">customer and software developer </w:t>
      </w:r>
      <w:r w:rsidR="00AA4C4B">
        <w:t>understand</w:t>
      </w:r>
      <w:r>
        <w:t xml:space="preserve"> what the customer wants the software to do, and what features it should have.</w:t>
      </w:r>
    </w:p>
    <w:p w14:paraId="40E55FFC" w14:textId="77777777" w:rsidR="00AF563E" w:rsidRPr="00AF563E" w:rsidRDefault="00AF563E" w:rsidP="00AF563E">
      <w:pPr>
        <w:pStyle w:val="Heading2"/>
      </w:pPr>
      <w:bookmarkStart w:id="1" w:name="_Toc169260581"/>
      <w:r>
        <w:t>Introduction</w:t>
      </w:r>
      <w:bookmarkEnd w:id="1"/>
    </w:p>
    <w:p w14:paraId="3AA00E54" w14:textId="77777777" w:rsidR="00AF563E" w:rsidRDefault="00AF563E" w:rsidP="00AF563E">
      <w:pPr>
        <w:pStyle w:val="Heading3"/>
        <w:rPr>
          <w:shd w:val="clear" w:color="auto" w:fill="FFFFFF"/>
          <w:lang w:val="en-AU" w:eastAsia="en-AU"/>
        </w:rPr>
      </w:pPr>
      <w:bookmarkStart w:id="2" w:name="_Toc169260582"/>
      <w:r w:rsidRPr="00AF563E">
        <w:rPr>
          <w:shd w:val="clear" w:color="auto" w:fill="FFFFFF"/>
          <w:lang w:val="en-AU" w:eastAsia="en-AU"/>
        </w:rPr>
        <w:t>Purpose</w:t>
      </w:r>
      <w:bookmarkEnd w:id="2"/>
    </w:p>
    <w:p w14:paraId="295286CE" w14:textId="3F8132E4" w:rsidR="00F3796C" w:rsidRDefault="00B1032B" w:rsidP="00F3796C">
      <w:pPr>
        <w:rPr>
          <w:shd w:val="clear" w:color="auto" w:fill="FFFFFF"/>
          <w:lang w:val="en-AU" w:eastAsia="en-AU"/>
        </w:rPr>
      </w:pPr>
      <w:r>
        <w:rPr>
          <w:lang w:val="en-AU" w:eastAsia="en-AU"/>
        </w:rPr>
        <w:t xml:space="preserve">The purpose of </w:t>
      </w:r>
      <w:r w:rsidR="005E400E">
        <w:rPr>
          <w:lang w:val="en-AU" w:eastAsia="en-AU"/>
        </w:rPr>
        <w:t>this software solution is to provide a cheap</w:t>
      </w:r>
      <w:r w:rsidR="004A19AA">
        <w:rPr>
          <w:lang w:val="en-AU" w:eastAsia="en-AU"/>
        </w:rPr>
        <w:t>, secure</w:t>
      </w:r>
      <w:r w:rsidR="005E400E">
        <w:rPr>
          <w:lang w:val="en-AU" w:eastAsia="en-AU"/>
        </w:rPr>
        <w:t xml:space="preserve"> and effective solution to student </w:t>
      </w:r>
      <w:r w:rsidR="004A19AA">
        <w:rPr>
          <w:lang w:val="en-AU" w:eastAsia="en-AU"/>
        </w:rPr>
        <w:t>to</w:t>
      </w:r>
      <w:r w:rsidR="005E400E">
        <w:rPr>
          <w:lang w:val="en-AU" w:eastAsia="en-AU"/>
        </w:rPr>
        <w:t xml:space="preserve"> teacher communication.</w:t>
      </w:r>
      <w:r w:rsidR="00987DF2">
        <w:rPr>
          <w:lang w:val="en-AU" w:eastAsia="en-AU"/>
        </w:rPr>
        <w:t xml:space="preserve"> This software solution is intended to be used </w:t>
      </w:r>
      <w:bookmarkStart w:id="3" w:name="_GoBack"/>
      <w:bookmarkEnd w:id="3"/>
      <w:r w:rsidR="000F0026">
        <w:rPr>
          <w:lang w:val="en-AU" w:eastAsia="en-AU"/>
        </w:rPr>
        <w:t>in</w:t>
      </w:r>
      <w:r w:rsidR="00987DF2">
        <w:rPr>
          <w:lang w:val="en-AU" w:eastAsia="en-AU"/>
        </w:rPr>
        <w:t xml:space="preserve"> a school environment to help facilitate the communication between students and teachers </w:t>
      </w:r>
      <w:r w:rsidR="008652AD">
        <w:rPr>
          <w:lang w:val="en-AU" w:eastAsia="en-AU"/>
        </w:rPr>
        <w:t>of information such as task due dates, class changes, and other school related topics.</w:t>
      </w:r>
      <w:r w:rsidR="00263A07">
        <w:rPr>
          <w:lang w:val="en-AU" w:eastAsia="en-AU"/>
        </w:rPr>
        <w:t xml:space="preserve"> The software solution must also have a way to make sure that all </w:t>
      </w:r>
      <w:r w:rsidR="009B609E">
        <w:rPr>
          <w:lang w:val="en-AU" w:eastAsia="en-AU"/>
        </w:rPr>
        <w:t>messages</w:t>
      </w:r>
      <w:r w:rsidR="00263A07">
        <w:rPr>
          <w:lang w:val="en-AU" w:eastAsia="en-AU"/>
        </w:rPr>
        <w:t xml:space="preserve"> are school appropriate and have valid education context as required by the Victorian government </w:t>
      </w:r>
      <w:sdt>
        <w:sdtPr>
          <w:rPr>
            <w:lang w:val="en-AU" w:eastAsia="en-AU"/>
          </w:rPr>
          <w:id w:val="1520589183"/>
          <w:citation/>
        </w:sdtPr>
        <w:sdtContent>
          <w:r w:rsidR="00263A07">
            <w:rPr>
              <w:lang w:val="en-AU" w:eastAsia="en-AU"/>
            </w:rPr>
            <w:fldChar w:fldCharType="begin"/>
          </w:r>
          <w:r w:rsidR="00263A07">
            <w:rPr>
              <w:lang w:val="en-AU" w:eastAsia="en-AU"/>
            </w:rPr>
            <w:instrText xml:space="preserve"> CITATION Vic23 \l 3081 </w:instrText>
          </w:r>
          <w:r w:rsidR="00263A07">
            <w:rPr>
              <w:lang w:val="en-AU" w:eastAsia="en-AU"/>
            </w:rPr>
            <w:fldChar w:fldCharType="separate"/>
          </w:r>
          <w:r w:rsidR="00263A07">
            <w:rPr>
              <w:noProof/>
              <w:lang w:val="en-AU" w:eastAsia="en-AU"/>
            </w:rPr>
            <w:t>(Victorian Goverment, 2023)</w:t>
          </w:r>
          <w:r w:rsidR="00263A07">
            <w:rPr>
              <w:lang w:val="en-AU" w:eastAsia="en-AU"/>
            </w:rPr>
            <w:fldChar w:fldCharType="end"/>
          </w:r>
        </w:sdtContent>
      </w:sdt>
      <w:r w:rsidR="00EC1172">
        <w:rPr>
          <w:lang w:val="en-AU" w:eastAsia="en-AU"/>
        </w:rPr>
        <w:t>.</w:t>
      </w:r>
      <w:r w:rsidR="00296D66">
        <w:rPr>
          <w:lang w:val="en-AU" w:eastAsia="en-AU"/>
        </w:rPr>
        <w:t xml:space="preserve"> </w:t>
      </w:r>
      <w:proofErr w:type="spellStart"/>
      <w:r w:rsidR="00296D66">
        <w:rPr>
          <w:lang w:val="en-AU" w:eastAsia="en-AU"/>
        </w:rPr>
        <w:t>Finaly</w:t>
      </w:r>
      <w:proofErr w:type="spellEnd"/>
      <w:r w:rsidR="00296D66">
        <w:rPr>
          <w:lang w:val="en-AU" w:eastAsia="en-AU"/>
        </w:rPr>
        <w:t xml:space="preserve"> due to the usually time sensitive nature of student teacher communication </w:t>
      </w:r>
      <w:r w:rsidR="0022299A">
        <w:rPr>
          <w:lang w:val="en-AU" w:eastAsia="en-AU"/>
        </w:rPr>
        <w:t>the software solution must ensure that all messages are received in a timely manner.</w:t>
      </w:r>
    </w:p>
    <w:p w14:paraId="328BD498" w14:textId="52510A7F" w:rsidR="00AF563E" w:rsidRDefault="00AF563E" w:rsidP="003A7B60">
      <w:pPr>
        <w:pStyle w:val="Heading3"/>
        <w:rPr>
          <w:shd w:val="clear" w:color="auto" w:fill="FFFFFF"/>
          <w:lang w:val="en-AU" w:eastAsia="en-AU"/>
        </w:rPr>
      </w:pPr>
      <w:bookmarkStart w:id="4" w:name="_Toc169260583"/>
      <w:r w:rsidRPr="00AF563E">
        <w:rPr>
          <w:shd w:val="clear" w:color="auto" w:fill="FFFFFF"/>
          <w:lang w:val="en-AU" w:eastAsia="en-AU"/>
        </w:rPr>
        <w:t>Intended Audience</w:t>
      </w:r>
      <w:bookmarkEnd w:id="4"/>
      <w:r w:rsidR="003A7B60">
        <w:rPr>
          <w:shd w:val="clear" w:color="auto" w:fill="FFFFFF"/>
          <w:lang w:val="en-AU" w:eastAsia="en-AU"/>
        </w:rPr>
        <w:t xml:space="preserve"> and Use</w:t>
      </w:r>
      <w:r w:rsidR="00153061">
        <w:rPr>
          <w:lang w:val="en-AU" w:eastAsia="en-AU"/>
        </w:rPr>
        <w:t xml:space="preserve"> </w:t>
      </w:r>
    </w:p>
    <w:p w14:paraId="751A7CA7" w14:textId="77777777" w:rsidR="00DE18CC" w:rsidRPr="00C455D1" w:rsidRDefault="00DE18CC" w:rsidP="007B0F9B">
      <w:pPr>
        <w:pStyle w:val="Heading4"/>
      </w:pPr>
      <w:bookmarkStart w:id="5" w:name="_Toc169260589"/>
      <w:r w:rsidRPr="00C455D1">
        <w:t>Expected Users</w:t>
      </w:r>
      <w:bookmarkEnd w:id="5"/>
    </w:p>
    <w:p w14:paraId="142D11AD" w14:textId="77777777" w:rsidR="00DE18CC" w:rsidRDefault="00DE18CC" w:rsidP="007B0F9B">
      <w:pPr>
        <w:pStyle w:val="Heading5"/>
        <w:rPr>
          <w:lang w:val="en-AU" w:eastAsia="en-AU"/>
        </w:rPr>
      </w:pPr>
      <w:r>
        <w:rPr>
          <w:lang w:val="en-AU" w:eastAsia="en-AU"/>
        </w:rPr>
        <w:t>High school Student</w:t>
      </w:r>
    </w:p>
    <w:p w14:paraId="200BC8D4" w14:textId="77777777" w:rsidR="00DE18CC" w:rsidRPr="004E6A36" w:rsidRDefault="00DE18CC" w:rsidP="00DE18CC">
      <w:pPr>
        <w:rPr>
          <w:lang w:val="en-AU" w:eastAsia="en-AU"/>
        </w:rPr>
      </w:pPr>
      <w:r>
        <w:rPr>
          <w:lang w:val="en-AU" w:eastAsia="en-AU"/>
        </w:rPr>
        <w:t xml:space="preserve">High school Students would likely have a consistent medium to high expertise in messaging apps. This is due to their age group’s high exposure to technology and the internet. Students would mostly use this software solution to ask teachers for clarification on due dates, task requirements, class changes along with many other queries. Therefore, the most important aspect for students is the ability to quickly and easily find the correct teacher for the query for </w:t>
      </w:r>
      <w:r>
        <w:rPr>
          <w:lang w:val="en-AU" w:eastAsia="en-AU"/>
        </w:rPr>
        <w:lastRenderedPageBreak/>
        <w:t>example if a student wanted to change class they should be able to easily find which teacher to contact and be able to easily message them.</w:t>
      </w:r>
    </w:p>
    <w:p w14:paraId="7F244295" w14:textId="77777777" w:rsidR="00DE18CC" w:rsidRDefault="00DE18CC" w:rsidP="007B0F9B">
      <w:pPr>
        <w:pStyle w:val="Heading5"/>
        <w:rPr>
          <w:lang w:val="en-AU" w:eastAsia="en-AU"/>
        </w:rPr>
      </w:pPr>
      <w:r>
        <w:rPr>
          <w:lang w:val="en-AU" w:eastAsia="en-AU"/>
        </w:rPr>
        <w:t>Teacher</w:t>
      </w:r>
    </w:p>
    <w:p w14:paraId="2D1B389A" w14:textId="77777777" w:rsidR="00DE18CC" w:rsidRPr="00417549" w:rsidRDefault="00DE18CC" w:rsidP="00DE18CC">
      <w:pPr>
        <w:rPr>
          <w:lang w:val="en-AU" w:eastAsia="en-AU"/>
        </w:rPr>
      </w:pPr>
      <w:r>
        <w:rPr>
          <w:lang w:val="en-AU" w:eastAsia="en-AU"/>
        </w:rPr>
        <w:t>Teachers due to the larger range of age and experience would have variable levels of expertise in messaging apps ranging from low to high levels of expertise this results in their need for a simple and intuitive user interface that can at the same time have complex feature for the more experienced to utilise. Teachers would mostly use this software solution to receive queries from students and either respond to them or find the student in person. Therefore, the most important feature for teachers is the ability to quickly and easily know if a student has messaged them as well as the ability to find relevant information about the student such as their student ID so as to most efficiently be able to look them up in the student database to find more relevant information that can help the teacher answer the query.</w:t>
      </w:r>
    </w:p>
    <w:p w14:paraId="08574A22" w14:textId="77777777" w:rsidR="00DE18CC" w:rsidRPr="001F14B8" w:rsidRDefault="00DE18CC" w:rsidP="007B0F9B">
      <w:pPr>
        <w:pStyle w:val="Heading4"/>
        <w:rPr>
          <w:lang w:val="en-AU" w:eastAsia="en-AU"/>
        </w:rPr>
      </w:pPr>
      <w:bookmarkStart w:id="6" w:name="_Toc169260590"/>
      <w:r>
        <w:rPr>
          <w:lang w:val="en-AU" w:eastAsia="en-AU"/>
        </w:rPr>
        <w:t>Possible users</w:t>
      </w:r>
      <w:bookmarkEnd w:id="6"/>
    </w:p>
    <w:p w14:paraId="17C3BA31" w14:textId="77777777" w:rsidR="00DE18CC" w:rsidRPr="007B0F9B" w:rsidRDefault="00DE18CC" w:rsidP="00DE18CC">
      <w:pPr>
        <w:pStyle w:val="Heading4"/>
        <w:rPr>
          <w:b w:val="0"/>
          <w:shd w:val="clear" w:color="auto" w:fill="FFFFFF"/>
          <w:lang w:val="en-AU" w:eastAsia="en-AU"/>
        </w:rPr>
      </w:pPr>
      <w:r w:rsidRPr="007B0F9B">
        <w:rPr>
          <w:rStyle w:val="Heading5Char"/>
          <w:b w:val="0"/>
        </w:rPr>
        <w:t>Personal</w:t>
      </w:r>
      <w:r w:rsidRPr="007B0F9B">
        <w:rPr>
          <w:b w:val="0"/>
          <w:shd w:val="clear" w:color="auto" w:fill="FFFFFF"/>
          <w:lang w:val="en-AU" w:eastAsia="en-AU"/>
        </w:rPr>
        <w:t xml:space="preserve"> use</w:t>
      </w:r>
    </w:p>
    <w:p w14:paraId="4ACABA59" w14:textId="77777777" w:rsidR="00DE18CC" w:rsidRPr="00323CCC" w:rsidRDefault="00DE18CC" w:rsidP="00DE18CC">
      <w:pPr>
        <w:rPr>
          <w:lang w:val="en-AU" w:eastAsia="en-AU"/>
        </w:rPr>
      </w:pPr>
      <w:r>
        <w:rPr>
          <w:lang w:val="en-AU" w:eastAsia="en-AU"/>
        </w:rPr>
        <w:t>Private users would have a wide variety of expertise in messaging apps ranging from low to high. This results in their need for a simple and intuitive user interface that can at the same time have complex feature for the more experienced to utilise. Private users would likely use this software solution to privately communicate with friends or family, the private nature of this communication results in the need for effective encryption of the data to protect against leaks of potentially sensitive information. Unlike students and teachers, private users do not need the extra features such as the ability to search for the correct person to contact for various issues, yet more experienced users may find these features beneficial.</w:t>
      </w:r>
    </w:p>
    <w:p w14:paraId="5E5BCC49" w14:textId="77777777" w:rsidR="00DE18CC" w:rsidRPr="007B0F9B" w:rsidRDefault="00DE18CC" w:rsidP="007B0F9B">
      <w:pPr>
        <w:pStyle w:val="Heading4"/>
      </w:pPr>
      <w:r w:rsidRPr="007B0F9B">
        <w:lastRenderedPageBreak/>
        <w:t>Summary</w:t>
      </w:r>
    </w:p>
    <w:p w14:paraId="745ED4E6" w14:textId="3424A0FF" w:rsidR="00DE18CC" w:rsidRPr="00DE18CC" w:rsidRDefault="007B7F17" w:rsidP="00DE18CC">
      <w:pPr>
        <w:rPr>
          <w:lang w:val="en-AU" w:eastAsia="en-AU"/>
        </w:rPr>
      </w:pPr>
      <w:r>
        <w:rPr>
          <w:lang w:val="en-AU" w:eastAsia="en-AU"/>
        </w:rPr>
        <w:t>In summary the expected users of this software solution require an easy to learn user interface that also gives more experienced users the ability to configure it to properly mirror the school/organisations needs</w:t>
      </w:r>
      <w:r w:rsidR="009B5BC6">
        <w:rPr>
          <w:lang w:val="en-AU" w:eastAsia="en-AU"/>
        </w:rPr>
        <w:t xml:space="preserve"> which are likely to be unique to each situation</w:t>
      </w:r>
      <w:r>
        <w:rPr>
          <w:lang w:val="en-AU" w:eastAsia="en-AU"/>
        </w:rPr>
        <w:t>.</w:t>
      </w:r>
    </w:p>
    <w:p w14:paraId="07B7BD1B" w14:textId="760DB1E2" w:rsidR="00DF78C8" w:rsidRDefault="00DF78C8" w:rsidP="00DF78C8">
      <w:pPr>
        <w:pStyle w:val="Heading3"/>
        <w:rPr>
          <w:lang w:val="en-AU" w:eastAsia="en-AU"/>
        </w:rPr>
      </w:pPr>
      <w:bookmarkStart w:id="7" w:name="_Toc169260585"/>
      <w:r>
        <w:rPr>
          <w:lang w:val="en-AU" w:eastAsia="en-AU"/>
        </w:rPr>
        <w:t>Scope</w:t>
      </w:r>
      <w:bookmarkEnd w:id="7"/>
    </w:p>
    <w:p w14:paraId="066E15A7" w14:textId="7EA2E7D9" w:rsidR="00FE5F5E" w:rsidRPr="00FE5F5E" w:rsidRDefault="00FE5F5E" w:rsidP="00FE5F5E">
      <w:pPr>
        <w:rPr>
          <w:lang w:val="en-AU" w:eastAsia="en-AU"/>
        </w:rPr>
      </w:pPr>
      <w:r>
        <w:rPr>
          <w:lang w:val="en-AU" w:eastAsia="en-AU"/>
        </w:rPr>
        <w:t>This section outlines what the software solution will and won`t achieve.</w:t>
      </w:r>
    </w:p>
    <w:p w14:paraId="5F84C3B0" w14:textId="01C76BFF" w:rsidR="00DF78C8" w:rsidRDefault="004D2443" w:rsidP="004D2443">
      <w:pPr>
        <w:pStyle w:val="Heading4"/>
        <w:rPr>
          <w:lang w:val="en-AU" w:eastAsia="en-AU"/>
        </w:rPr>
      </w:pPr>
      <w:r>
        <w:rPr>
          <w:lang w:val="en-AU" w:eastAsia="en-AU"/>
        </w:rPr>
        <w:t>In scope</w:t>
      </w:r>
    </w:p>
    <w:p w14:paraId="5A86D399" w14:textId="5BBA6447" w:rsidR="004D2443" w:rsidRDefault="007C7A97" w:rsidP="004D2443">
      <w:pPr>
        <w:pStyle w:val="ListParagraph"/>
        <w:numPr>
          <w:ilvl w:val="0"/>
          <w:numId w:val="23"/>
        </w:numPr>
        <w:rPr>
          <w:lang w:val="en-AU" w:eastAsia="en-AU"/>
        </w:rPr>
      </w:pPr>
      <w:r>
        <w:rPr>
          <w:lang w:val="en-AU" w:eastAsia="en-AU"/>
        </w:rPr>
        <w:t xml:space="preserve">The ability to text messages </w:t>
      </w:r>
      <w:r w:rsidR="00E05FD2">
        <w:rPr>
          <w:lang w:val="en-AU" w:eastAsia="en-AU"/>
        </w:rPr>
        <w:t>to other clients</w:t>
      </w:r>
    </w:p>
    <w:p w14:paraId="32EA1FB0" w14:textId="3233ED72" w:rsidR="00E05FD2" w:rsidRDefault="00E05FD2" w:rsidP="004D2443">
      <w:pPr>
        <w:pStyle w:val="ListParagraph"/>
        <w:numPr>
          <w:ilvl w:val="0"/>
          <w:numId w:val="23"/>
        </w:numPr>
        <w:rPr>
          <w:lang w:val="en-AU" w:eastAsia="en-AU"/>
        </w:rPr>
      </w:pPr>
      <w:r>
        <w:rPr>
          <w:lang w:val="en-AU" w:eastAsia="en-AU"/>
        </w:rPr>
        <w:t xml:space="preserve">End to end encryption </w:t>
      </w:r>
    </w:p>
    <w:p w14:paraId="0D28F334" w14:textId="45357DB2" w:rsidR="00E05FD2" w:rsidRDefault="00E05FD2" w:rsidP="004D2443">
      <w:pPr>
        <w:pStyle w:val="ListParagraph"/>
        <w:numPr>
          <w:ilvl w:val="0"/>
          <w:numId w:val="23"/>
        </w:numPr>
        <w:rPr>
          <w:lang w:val="en-AU" w:eastAsia="en-AU"/>
        </w:rPr>
      </w:pPr>
      <w:r>
        <w:rPr>
          <w:lang w:val="en-AU" w:eastAsia="en-AU"/>
        </w:rPr>
        <w:t xml:space="preserve">Peer to peer network </w:t>
      </w:r>
    </w:p>
    <w:p w14:paraId="3023F92C" w14:textId="55119CED" w:rsidR="008623D1" w:rsidRDefault="008623D1" w:rsidP="004D2443">
      <w:pPr>
        <w:pStyle w:val="ListParagraph"/>
        <w:numPr>
          <w:ilvl w:val="0"/>
          <w:numId w:val="23"/>
        </w:numPr>
        <w:rPr>
          <w:lang w:val="en-AU" w:eastAsia="en-AU"/>
        </w:rPr>
      </w:pPr>
      <w:r>
        <w:rPr>
          <w:lang w:val="en-AU" w:eastAsia="en-AU"/>
        </w:rPr>
        <w:t>Storage of user data</w:t>
      </w:r>
    </w:p>
    <w:p w14:paraId="1FBE07B1" w14:textId="3CA6C632" w:rsidR="00ED5478" w:rsidRPr="004D2443" w:rsidRDefault="00ED5478" w:rsidP="004D2443">
      <w:pPr>
        <w:pStyle w:val="ListParagraph"/>
        <w:numPr>
          <w:ilvl w:val="0"/>
          <w:numId w:val="23"/>
        </w:numPr>
        <w:rPr>
          <w:lang w:val="en-AU" w:eastAsia="en-AU"/>
        </w:rPr>
      </w:pPr>
      <w:r>
        <w:rPr>
          <w:lang w:val="en-AU" w:eastAsia="en-AU"/>
        </w:rPr>
        <w:t>Encryption of stored data</w:t>
      </w:r>
    </w:p>
    <w:p w14:paraId="0B5C097E" w14:textId="18A5E69D" w:rsidR="004D2443" w:rsidRDefault="004D2443" w:rsidP="004D2443">
      <w:pPr>
        <w:pStyle w:val="Heading4"/>
        <w:rPr>
          <w:lang w:val="en-AU" w:eastAsia="en-AU"/>
        </w:rPr>
      </w:pPr>
      <w:r>
        <w:rPr>
          <w:lang w:val="en-AU" w:eastAsia="en-AU"/>
        </w:rPr>
        <w:t>Out of scope</w:t>
      </w:r>
    </w:p>
    <w:p w14:paraId="2F8CE150" w14:textId="757A2B61" w:rsidR="00E05FD2" w:rsidRPr="00E05FD2" w:rsidRDefault="00E05FD2" w:rsidP="00E05FD2">
      <w:pPr>
        <w:pStyle w:val="ListParagraph"/>
        <w:numPr>
          <w:ilvl w:val="0"/>
          <w:numId w:val="24"/>
        </w:numPr>
        <w:rPr>
          <w:lang w:val="en-AU" w:eastAsia="en-AU"/>
        </w:rPr>
      </w:pPr>
      <w:r>
        <w:rPr>
          <w:lang w:val="en-AU" w:eastAsia="en-AU"/>
        </w:rPr>
        <w:t>Sending images and other complex data types</w:t>
      </w:r>
    </w:p>
    <w:p w14:paraId="38095569" w14:textId="00566C04" w:rsidR="00AF563E" w:rsidRDefault="00AF563E" w:rsidP="00AF563E">
      <w:pPr>
        <w:pStyle w:val="Heading3"/>
        <w:rPr>
          <w:shd w:val="clear" w:color="auto" w:fill="FFFFFF"/>
          <w:lang w:val="en-AU" w:eastAsia="en-AU"/>
        </w:rPr>
      </w:pPr>
      <w:bookmarkStart w:id="8" w:name="_Toc169260586"/>
      <w:r>
        <w:rPr>
          <w:shd w:val="clear" w:color="auto" w:fill="FFFFFF"/>
          <w:lang w:val="en-AU" w:eastAsia="en-AU"/>
        </w:rPr>
        <w:t>C</w:t>
      </w:r>
      <w:r w:rsidRPr="00AF563E">
        <w:rPr>
          <w:shd w:val="clear" w:color="auto" w:fill="FFFFFF"/>
          <w:lang w:val="en-AU" w:eastAsia="en-AU"/>
        </w:rPr>
        <w:t>onstraints</w:t>
      </w:r>
      <w:bookmarkEnd w:id="8"/>
    </w:p>
    <w:p w14:paraId="0E7A9479" w14:textId="57388D51" w:rsidR="00CE4F5A" w:rsidRPr="00CE4F5A" w:rsidRDefault="00CE4F5A" w:rsidP="00CE4F5A">
      <w:pPr>
        <w:pStyle w:val="Heading4"/>
        <w:rPr>
          <w:lang w:val="en-AU" w:eastAsia="en-AU"/>
        </w:rPr>
      </w:pPr>
      <w:r>
        <w:rPr>
          <w:lang w:val="en-AU" w:eastAsia="en-AU"/>
        </w:rPr>
        <w:t>Time and budget</w:t>
      </w:r>
    </w:p>
    <w:p w14:paraId="591E6E97" w14:textId="382BF393" w:rsidR="00F3796C" w:rsidRDefault="009C473D" w:rsidP="009C473D">
      <w:pPr>
        <w:pStyle w:val="ListParagraph"/>
        <w:numPr>
          <w:ilvl w:val="0"/>
          <w:numId w:val="18"/>
        </w:numPr>
        <w:rPr>
          <w:lang w:val="en-AU" w:eastAsia="en-AU"/>
        </w:rPr>
      </w:pPr>
      <w:r>
        <w:rPr>
          <w:lang w:val="en-AU" w:eastAsia="en-AU"/>
        </w:rPr>
        <w:t>Budget: $0</w:t>
      </w:r>
    </w:p>
    <w:p w14:paraId="092C15E3" w14:textId="2CDAEC5E" w:rsidR="00001BEE" w:rsidRDefault="00001BEE" w:rsidP="009C473D">
      <w:pPr>
        <w:pStyle w:val="ListParagraph"/>
        <w:numPr>
          <w:ilvl w:val="0"/>
          <w:numId w:val="18"/>
        </w:numPr>
        <w:rPr>
          <w:lang w:val="en-AU" w:eastAsia="en-AU"/>
        </w:rPr>
      </w:pPr>
      <w:r>
        <w:rPr>
          <w:lang w:val="en-AU" w:eastAsia="en-AU"/>
        </w:rPr>
        <w:t xml:space="preserve">Time: </w:t>
      </w:r>
      <w:r w:rsidR="00917B24">
        <w:rPr>
          <w:lang w:val="en-AU" w:eastAsia="en-AU"/>
        </w:rPr>
        <w:t xml:space="preserve">until 20 </w:t>
      </w:r>
      <w:r w:rsidR="00DD46B5">
        <w:rPr>
          <w:lang w:val="en-AU" w:eastAsia="en-AU"/>
        </w:rPr>
        <w:t>S</w:t>
      </w:r>
      <w:r w:rsidR="00917B24">
        <w:rPr>
          <w:lang w:val="en-AU" w:eastAsia="en-AU"/>
        </w:rPr>
        <w:t>ept</w:t>
      </w:r>
      <w:r w:rsidR="00DD46B5">
        <w:rPr>
          <w:lang w:val="en-AU" w:eastAsia="en-AU"/>
        </w:rPr>
        <w:t>ember</w:t>
      </w:r>
      <w:r w:rsidR="00917B24">
        <w:rPr>
          <w:lang w:val="en-AU" w:eastAsia="en-AU"/>
        </w:rPr>
        <w:t xml:space="preserve"> 2024</w:t>
      </w:r>
    </w:p>
    <w:p w14:paraId="74B40280" w14:textId="3AFC8CB2" w:rsidR="00CE4F5A" w:rsidRDefault="00CE4F5A" w:rsidP="00CE4F5A">
      <w:pPr>
        <w:pStyle w:val="Heading4"/>
        <w:rPr>
          <w:lang w:val="en-AU" w:eastAsia="en-AU"/>
        </w:rPr>
      </w:pPr>
      <w:r>
        <w:rPr>
          <w:lang w:val="en-AU" w:eastAsia="en-AU"/>
        </w:rPr>
        <w:t>Technical limitations</w:t>
      </w:r>
    </w:p>
    <w:p w14:paraId="4E93618A" w14:textId="5A9E53BE" w:rsidR="00861146" w:rsidRPr="008B0419" w:rsidRDefault="00C54FA0" w:rsidP="00324443">
      <w:pPr>
        <w:pStyle w:val="ListParagraph"/>
        <w:numPr>
          <w:ilvl w:val="0"/>
          <w:numId w:val="22"/>
        </w:numPr>
        <w:rPr>
          <w:lang w:val="en-AU" w:eastAsia="en-AU"/>
        </w:rPr>
      </w:pPr>
      <w:r w:rsidRPr="008B0419">
        <w:rPr>
          <w:lang w:val="en-AU" w:eastAsia="en-AU"/>
        </w:rPr>
        <w:t xml:space="preserve">Developers must know </w:t>
      </w:r>
      <w:r w:rsidR="00DD46B5">
        <w:rPr>
          <w:lang w:val="en-AU" w:eastAsia="en-AU"/>
        </w:rPr>
        <w:t>P</w:t>
      </w:r>
      <w:r w:rsidR="00861146" w:rsidRPr="008B0419">
        <w:rPr>
          <w:lang w:val="en-AU" w:eastAsia="en-AU"/>
        </w:rPr>
        <w:t>ython</w:t>
      </w:r>
    </w:p>
    <w:p w14:paraId="7071A721" w14:textId="3D6EDBCA" w:rsidR="00CE4F5A" w:rsidRDefault="00CE4F5A" w:rsidP="00CE4F5A">
      <w:pPr>
        <w:pStyle w:val="Heading4"/>
        <w:rPr>
          <w:lang w:val="en-AU" w:eastAsia="en-AU"/>
        </w:rPr>
      </w:pPr>
      <w:r>
        <w:rPr>
          <w:lang w:val="en-AU" w:eastAsia="en-AU"/>
        </w:rPr>
        <w:t>Hardware limitations</w:t>
      </w:r>
    </w:p>
    <w:p w14:paraId="60F2B51D" w14:textId="42A34E45" w:rsidR="00801EFB" w:rsidRDefault="00BD61E2" w:rsidP="00BD61E2">
      <w:pPr>
        <w:pStyle w:val="ListParagraph"/>
        <w:numPr>
          <w:ilvl w:val="0"/>
          <w:numId w:val="21"/>
        </w:numPr>
        <w:rPr>
          <w:lang w:val="en-AU" w:eastAsia="en-AU"/>
        </w:rPr>
      </w:pPr>
      <w:r>
        <w:rPr>
          <w:lang w:val="en-AU" w:eastAsia="en-AU"/>
        </w:rPr>
        <w:t xml:space="preserve">Requires internet access </w:t>
      </w:r>
    </w:p>
    <w:p w14:paraId="62EB868C" w14:textId="122F487D" w:rsidR="00BD61E2" w:rsidRPr="00BD61E2" w:rsidRDefault="00BD61E2" w:rsidP="00BD61E2">
      <w:pPr>
        <w:pStyle w:val="ListParagraph"/>
        <w:numPr>
          <w:ilvl w:val="0"/>
          <w:numId w:val="21"/>
        </w:numPr>
        <w:rPr>
          <w:lang w:val="en-AU" w:eastAsia="en-AU"/>
        </w:rPr>
      </w:pPr>
      <w:r>
        <w:rPr>
          <w:lang w:val="en-AU" w:eastAsia="en-AU"/>
        </w:rPr>
        <w:t>Must run-on low-end devices</w:t>
      </w:r>
    </w:p>
    <w:p w14:paraId="7F8581B3" w14:textId="77777777" w:rsidR="00AF563E" w:rsidRDefault="00B1032B" w:rsidP="00B1032B">
      <w:pPr>
        <w:pStyle w:val="Heading4"/>
        <w:rPr>
          <w:lang w:val="en-AU" w:eastAsia="en-AU"/>
        </w:rPr>
      </w:pPr>
      <w:r>
        <w:rPr>
          <w:lang w:val="en-AU" w:eastAsia="en-AU"/>
        </w:rPr>
        <w:lastRenderedPageBreak/>
        <w:t>Legal</w:t>
      </w:r>
    </w:p>
    <w:p w14:paraId="3FCDB0FB" w14:textId="05B445C1" w:rsidR="00F3796C" w:rsidRDefault="00345DA9" w:rsidP="00C853FB">
      <w:pPr>
        <w:pStyle w:val="ListParagraph"/>
        <w:numPr>
          <w:ilvl w:val="0"/>
          <w:numId w:val="18"/>
        </w:numPr>
        <w:rPr>
          <w:lang w:val="en-AU" w:eastAsia="en-AU"/>
        </w:rPr>
      </w:pPr>
      <w:r>
        <w:rPr>
          <w:lang w:val="en-AU" w:eastAsia="en-AU"/>
        </w:rPr>
        <w:t>“</w:t>
      </w:r>
      <w:r w:rsidRPr="00345DA9">
        <w:rPr>
          <w:lang w:val="en-AU" w:eastAsia="en-AU"/>
        </w:rPr>
        <w:t>employees in schools do not contact a student via written or electronic means including email, text messages without a valid educational context</w:t>
      </w:r>
      <w:r>
        <w:rPr>
          <w:lang w:val="en-AU" w:eastAsia="en-AU"/>
        </w:rPr>
        <w:t>”</w:t>
      </w:r>
      <w:sdt>
        <w:sdtPr>
          <w:rPr>
            <w:lang w:val="en-AU" w:eastAsia="en-AU"/>
          </w:rPr>
          <w:id w:val="-1193989027"/>
          <w:citation/>
        </w:sdtPr>
        <w:sdtEndPr/>
        <w:sdtContent>
          <w:r>
            <w:rPr>
              <w:lang w:val="en-AU" w:eastAsia="en-AU"/>
            </w:rPr>
            <w:fldChar w:fldCharType="begin"/>
          </w:r>
          <w:r>
            <w:rPr>
              <w:lang w:val="en-AU" w:eastAsia="en-AU"/>
            </w:rPr>
            <w:instrText xml:space="preserve"> CITATION Vic23 \l 3081 </w:instrText>
          </w:r>
          <w:r>
            <w:rPr>
              <w:lang w:val="en-AU" w:eastAsia="en-AU"/>
            </w:rPr>
            <w:fldChar w:fldCharType="separate"/>
          </w:r>
          <w:r w:rsidR="00E60B70">
            <w:rPr>
              <w:noProof/>
              <w:lang w:val="en-AU" w:eastAsia="en-AU"/>
            </w:rPr>
            <w:t xml:space="preserve"> (Victorian Goverment, 2023)</w:t>
          </w:r>
          <w:r>
            <w:rPr>
              <w:lang w:val="en-AU" w:eastAsia="en-AU"/>
            </w:rPr>
            <w:fldChar w:fldCharType="end"/>
          </w:r>
        </w:sdtContent>
      </w:sdt>
    </w:p>
    <w:p w14:paraId="1C11B6A5" w14:textId="26609FE5" w:rsidR="0010660A" w:rsidRDefault="004F5422" w:rsidP="0010660A">
      <w:pPr>
        <w:pStyle w:val="ListParagraph"/>
        <w:numPr>
          <w:ilvl w:val="1"/>
          <w:numId w:val="18"/>
        </w:numPr>
        <w:rPr>
          <w:lang w:val="en-AU" w:eastAsia="en-AU"/>
        </w:rPr>
      </w:pPr>
      <w:r>
        <w:rPr>
          <w:lang w:val="en-AU" w:eastAsia="en-AU"/>
        </w:rPr>
        <w:t>Will implement a feature to validate the reason for contact.</w:t>
      </w:r>
    </w:p>
    <w:p w14:paraId="63E2E7BC" w14:textId="0BD76201" w:rsidR="0010660A" w:rsidRDefault="0010660A" w:rsidP="0010660A">
      <w:pPr>
        <w:pStyle w:val="ListParagraph"/>
        <w:numPr>
          <w:ilvl w:val="0"/>
          <w:numId w:val="18"/>
        </w:numPr>
        <w:rPr>
          <w:lang w:val="en-AU" w:eastAsia="en-AU"/>
        </w:rPr>
      </w:pPr>
      <w:r>
        <w:rPr>
          <w:lang w:val="en-AU" w:eastAsia="en-AU"/>
        </w:rPr>
        <w:t>IPP 4</w:t>
      </w:r>
      <w:r w:rsidR="000725B0">
        <w:rPr>
          <w:lang w:val="en-AU" w:eastAsia="en-AU"/>
        </w:rPr>
        <w:t xml:space="preserve"> / APP 11</w:t>
      </w:r>
      <w:r>
        <w:rPr>
          <w:lang w:val="en-AU" w:eastAsia="en-AU"/>
        </w:rPr>
        <w:t xml:space="preserve"> – data security</w:t>
      </w:r>
    </w:p>
    <w:p w14:paraId="5496D806" w14:textId="5B2D563E" w:rsidR="0010660A" w:rsidRDefault="0010660A" w:rsidP="0010660A">
      <w:pPr>
        <w:pStyle w:val="ListParagraph"/>
        <w:numPr>
          <w:ilvl w:val="1"/>
          <w:numId w:val="18"/>
        </w:numPr>
        <w:rPr>
          <w:lang w:val="en-AU" w:eastAsia="en-AU"/>
        </w:rPr>
      </w:pPr>
      <w:r>
        <w:rPr>
          <w:lang w:val="en-AU" w:eastAsia="en-AU"/>
        </w:rPr>
        <w:t xml:space="preserve">To </w:t>
      </w:r>
      <w:r w:rsidR="00654621">
        <w:rPr>
          <w:lang w:val="en-AU" w:eastAsia="en-AU"/>
        </w:rPr>
        <w:t>abide by the 4</w:t>
      </w:r>
      <w:r w:rsidR="00654621" w:rsidRPr="00654621">
        <w:rPr>
          <w:vertAlign w:val="superscript"/>
          <w:lang w:val="en-AU" w:eastAsia="en-AU"/>
        </w:rPr>
        <w:t>th</w:t>
      </w:r>
      <w:r w:rsidR="00654621">
        <w:rPr>
          <w:lang w:val="en-AU" w:eastAsia="en-AU"/>
        </w:rPr>
        <w:t xml:space="preserve"> IPP data security all user data will be securely encrypted in all stages of transfer and storage.</w:t>
      </w:r>
    </w:p>
    <w:p w14:paraId="4A0ED535" w14:textId="6140DDD0" w:rsidR="0010660A" w:rsidRDefault="0010660A" w:rsidP="0010660A">
      <w:pPr>
        <w:pStyle w:val="ListParagraph"/>
        <w:numPr>
          <w:ilvl w:val="0"/>
          <w:numId w:val="18"/>
        </w:numPr>
        <w:rPr>
          <w:lang w:val="en-AU" w:eastAsia="en-AU"/>
        </w:rPr>
      </w:pPr>
      <w:r>
        <w:rPr>
          <w:lang w:val="en-AU" w:eastAsia="en-AU"/>
        </w:rPr>
        <w:t>IPP 10 sensitive information</w:t>
      </w:r>
    </w:p>
    <w:p w14:paraId="108A7119" w14:textId="24A80AF8" w:rsidR="008261C4" w:rsidRPr="0010660A" w:rsidRDefault="000725B0" w:rsidP="008261C4">
      <w:pPr>
        <w:pStyle w:val="ListParagraph"/>
        <w:numPr>
          <w:ilvl w:val="1"/>
          <w:numId w:val="18"/>
        </w:numPr>
        <w:rPr>
          <w:lang w:val="en-AU" w:eastAsia="en-AU"/>
        </w:rPr>
      </w:pPr>
      <w:r>
        <w:rPr>
          <w:lang w:val="en-AU" w:eastAsia="en-AU"/>
        </w:rPr>
        <w:t>All sensitive information such as but not l</w:t>
      </w:r>
      <w:r w:rsidR="005A08C1">
        <w:rPr>
          <w:lang w:val="en-AU" w:eastAsia="en-AU"/>
        </w:rPr>
        <w:t>imited to</w:t>
      </w:r>
      <w:r>
        <w:rPr>
          <w:lang w:val="en-AU" w:eastAsia="en-AU"/>
        </w:rPr>
        <w:t xml:space="preserve"> private messages</w:t>
      </w:r>
      <w:r w:rsidR="005A08C1">
        <w:rPr>
          <w:lang w:val="en-AU" w:eastAsia="en-AU"/>
        </w:rPr>
        <w:t xml:space="preserve"> will be securely encrypted in all stages of transfer and storage.</w:t>
      </w:r>
    </w:p>
    <w:p w14:paraId="510B57E3" w14:textId="77777777" w:rsidR="00B1032B" w:rsidRDefault="00B1032B" w:rsidP="00B1032B">
      <w:pPr>
        <w:pStyle w:val="Heading4"/>
        <w:rPr>
          <w:lang w:val="en-AU" w:eastAsia="en-AU"/>
        </w:rPr>
      </w:pPr>
      <w:r>
        <w:rPr>
          <w:lang w:val="en-AU" w:eastAsia="en-AU"/>
        </w:rPr>
        <w:t>Ethical</w:t>
      </w:r>
    </w:p>
    <w:p w14:paraId="3B377CFA" w14:textId="18DF086E" w:rsidR="00F3796C" w:rsidRDefault="0069645A" w:rsidP="00C853FB">
      <w:pPr>
        <w:pStyle w:val="ListParagraph"/>
        <w:numPr>
          <w:ilvl w:val="0"/>
          <w:numId w:val="18"/>
        </w:numPr>
        <w:rPr>
          <w:lang w:val="en-AU" w:eastAsia="en-AU"/>
        </w:rPr>
      </w:pPr>
      <w:r>
        <w:rPr>
          <w:lang w:val="en-AU" w:eastAsia="en-AU"/>
        </w:rPr>
        <w:t>Use for cyber bulling</w:t>
      </w:r>
    </w:p>
    <w:p w14:paraId="3F53199C" w14:textId="4EFDC08A" w:rsidR="0069645A" w:rsidRPr="00C853FB" w:rsidRDefault="004F5422" w:rsidP="004F5422">
      <w:pPr>
        <w:pStyle w:val="ListParagraph"/>
        <w:numPr>
          <w:ilvl w:val="1"/>
          <w:numId w:val="18"/>
        </w:numPr>
        <w:rPr>
          <w:lang w:val="en-AU" w:eastAsia="en-AU"/>
        </w:rPr>
      </w:pPr>
      <w:r>
        <w:rPr>
          <w:lang w:val="en-AU" w:eastAsia="en-AU"/>
        </w:rPr>
        <w:t>Will implement a feature for easy and anonymous message reporting</w:t>
      </w:r>
    </w:p>
    <w:p w14:paraId="5AC250AB" w14:textId="77777777" w:rsidR="00AF563E" w:rsidRDefault="00AF563E" w:rsidP="00AF563E">
      <w:pPr>
        <w:pStyle w:val="Heading3"/>
        <w:rPr>
          <w:shd w:val="clear" w:color="auto" w:fill="FFFFFF"/>
          <w:lang w:val="en-AU" w:eastAsia="en-AU"/>
        </w:rPr>
      </w:pPr>
      <w:bookmarkStart w:id="9" w:name="_Toc169260587"/>
      <w:r>
        <w:rPr>
          <w:shd w:val="clear" w:color="auto" w:fill="FFFFFF"/>
          <w:lang w:val="en-AU" w:eastAsia="en-AU"/>
        </w:rPr>
        <w:t>D</w:t>
      </w:r>
      <w:r w:rsidRPr="00AF563E">
        <w:rPr>
          <w:shd w:val="clear" w:color="auto" w:fill="FFFFFF"/>
          <w:lang w:val="en-AU" w:eastAsia="en-AU"/>
        </w:rPr>
        <w:t>efinitions and Acronyms</w:t>
      </w:r>
      <w:bookmarkEnd w:id="9"/>
    </w:p>
    <w:p w14:paraId="6B9DA5C2" w14:textId="6FD6B88F" w:rsidR="00F3796C" w:rsidRDefault="00C853FB" w:rsidP="00C853FB">
      <w:pPr>
        <w:pStyle w:val="ListParagraph"/>
        <w:numPr>
          <w:ilvl w:val="0"/>
          <w:numId w:val="18"/>
        </w:numPr>
        <w:rPr>
          <w:lang w:val="en-AU" w:eastAsia="en-AU"/>
        </w:rPr>
      </w:pPr>
      <w:r>
        <w:rPr>
          <w:lang w:val="en-AU" w:eastAsia="en-AU"/>
        </w:rPr>
        <w:t>Graphic user interface</w:t>
      </w:r>
    </w:p>
    <w:p w14:paraId="1B733705" w14:textId="336CA534" w:rsidR="00C853FB" w:rsidRDefault="00C853FB" w:rsidP="00C853FB">
      <w:pPr>
        <w:pStyle w:val="ListParagraph"/>
        <w:numPr>
          <w:ilvl w:val="1"/>
          <w:numId w:val="18"/>
        </w:numPr>
        <w:rPr>
          <w:lang w:val="en-AU" w:eastAsia="en-AU"/>
        </w:rPr>
      </w:pPr>
      <w:r>
        <w:rPr>
          <w:lang w:val="en-AU" w:eastAsia="en-AU"/>
        </w:rPr>
        <w:t>GUI</w:t>
      </w:r>
    </w:p>
    <w:p w14:paraId="6A0A9760" w14:textId="18C39B09" w:rsidR="00C853FB" w:rsidRDefault="00C853FB" w:rsidP="00C853FB">
      <w:pPr>
        <w:pStyle w:val="ListParagraph"/>
        <w:numPr>
          <w:ilvl w:val="0"/>
          <w:numId w:val="18"/>
        </w:numPr>
        <w:rPr>
          <w:lang w:val="en-AU" w:eastAsia="en-AU"/>
        </w:rPr>
      </w:pPr>
      <w:r>
        <w:rPr>
          <w:lang w:val="en-AU" w:eastAsia="en-AU"/>
        </w:rPr>
        <w:t>Peer to peer</w:t>
      </w:r>
    </w:p>
    <w:p w14:paraId="72DE4514" w14:textId="77777777" w:rsidR="00C455D1" w:rsidRPr="00C455D1" w:rsidRDefault="00C853FB" w:rsidP="00C455D1">
      <w:pPr>
        <w:pStyle w:val="ListParagraph"/>
        <w:numPr>
          <w:ilvl w:val="1"/>
          <w:numId w:val="18"/>
        </w:numPr>
        <w:rPr>
          <w:lang w:val="en-AU" w:eastAsia="en-AU"/>
        </w:rPr>
      </w:pPr>
      <w:r w:rsidRPr="00C853FB">
        <w:rPr>
          <w:lang w:val="en-AU" w:eastAsia="en-AU"/>
        </w:rPr>
        <w:t>P2P</w:t>
      </w:r>
    </w:p>
    <w:p w14:paraId="6F711A1A" w14:textId="764F33F8" w:rsidR="00BE0F1C" w:rsidRDefault="00BE0F1C" w:rsidP="00C455D1">
      <w:pPr>
        <w:pStyle w:val="Heading2"/>
        <w:rPr>
          <w:lang w:val="en-AU" w:eastAsia="en-AU"/>
        </w:rPr>
      </w:pPr>
      <w:bookmarkStart w:id="10" w:name="_Toc169260588"/>
      <w:r>
        <w:rPr>
          <w:lang w:val="en-AU" w:eastAsia="en-AU"/>
        </w:rPr>
        <w:t>User needs</w:t>
      </w:r>
      <w:bookmarkEnd w:id="10"/>
    </w:p>
    <w:p w14:paraId="55F0DE8C" w14:textId="0CAAC55E" w:rsidR="0093530D" w:rsidRDefault="0093530D" w:rsidP="0093530D">
      <w:pPr>
        <w:rPr>
          <w:shd w:val="clear" w:color="auto" w:fill="FFFFFF"/>
          <w:lang w:val="en-AU" w:eastAsia="en-AU"/>
        </w:rPr>
      </w:pPr>
      <w:r>
        <w:rPr>
          <w:lang w:val="en-AU" w:eastAsia="en-AU"/>
        </w:rPr>
        <w:t xml:space="preserve">Based on the intended audience and use for </w:t>
      </w:r>
      <w:r>
        <w:rPr>
          <w:lang w:val="en-AU" w:eastAsia="en-AU"/>
        </w:rPr>
        <w:t xml:space="preserve">this software solution to effectively provide a reliable way to communicate with teachers the software solution must be used by at least ninety </w:t>
      </w:r>
      <w:r>
        <w:rPr>
          <w:lang w:val="en-AU" w:eastAsia="en-AU"/>
        </w:rPr>
        <w:lastRenderedPageBreak/>
        <w:t>percent of teachers using it to promote its use. Therefore, the software solution must be easy to use for the lowest level of user expertise.</w:t>
      </w:r>
    </w:p>
    <w:p w14:paraId="5789A0F6" w14:textId="77777777" w:rsidR="0093530D" w:rsidRPr="0093530D" w:rsidRDefault="0093530D" w:rsidP="0093530D">
      <w:pPr>
        <w:rPr>
          <w:lang w:val="en-AU" w:eastAsia="en-AU"/>
        </w:rPr>
      </w:pPr>
    </w:p>
    <w:p w14:paraId="329FC318" w14:textId="2B3CF525" w:rsidR="00AF563E" w:rsidRDefault="001340AF" w:rsidP="00BC5E9B">
      <w:pPr>
        <w:pStyle w:val="Heading2"/>
        <w:rPr>
          <w:shd w:val="clear" w:color="auto" w:fill="FFFFFF"/>
          <w:lang w:val="en-AU" w:eastAsia="en-AU"/>
        </w:rPr>
      </w:pPr>
      <w:bookmarkStart w:id="11" w:name="_Toc169260591"/>
      <w:r>
        <w:rPr>
          <w:shd w:val="clear" w:color="auto" w:fill="FFFFFF"/>
          <w:lang w:val="en-AU" w:eastAsia="en-AU"/>
        </w:rPr>
        <w:t>Solution</w:t>
      </w:r>
      <w:r w:rsidR="00AF563E" w:rsidRPr="00AF563E">
        <w:rPr>
          <w:shd w:val="clear" w:color="auto" w:fill="FFFFFF"/>
          <w:lang w:val="en-AU" w:eastAsia="en-AU"/>
        </w:rPr>
        <w:t xml:space="preserve"> Features and Requirements</w:t>
      </w:r>
      <w:bookmarkEnd w:id="11"/>
    </w:p>
    <w:p w14:paraId="49EC0EA9" w14:textId="4B82C810" w:rsidR="00BC5E9B" w:rsidRDefault="00BC5E9B" w:rsidP="00BC5E9B">
      <w:pPr>
        <w:rPr>
          <w:lang w:val="en-AU" w:eastAsia="en-AU"/>
        </w:rPr>
      </w:pPr>
      <w:r>
        <w:rPr>
          <w:lang w:val="en-AU" w:eastAsia="en-AU"/>
        </w:rPr>
        <w:t>This section outlines the feature and requirement of the final software solution.</w:t>
      </w:r>
    </w:p>
    <w:p w14:paraId="19F00584" w14:textId="77777777" w:rsidR="00C455D1" w:rsidRDefault="00C455D1" w:rsidP="00C455D1">
      <w:pPr>
        <w:pStyle w:val="Heading3"/>
        <w:rPr>
          <w:lang w:val="en-AU" w:eastAsia="en-AU"/>
        </w:rPr>
      </w:pPr>
      <w:bookmarkStart w:id="12" w:name="_Toc169260592"/>
      <w:r>
        <w:rPr>
          <w:lang w:val="en-AU" w:eastAsia="en-AU"/>
        </w:rPr>
        <w:t>Technical requirements:</w:t>
      </w:r>
      <w:bookmarkEnd w:id="12"/>
    </w:p>
    <w:p w14:paraId="28104A7C" w14:textId="77777777" w:rsidR="00C455D1" w:rsidRDefault="00C455D1" w:rsidP="00C455D1">
      <w:pPr>
        <w:rPr>
          <w:lang w:val="en-AU" w:eastAsia="en-AU"/>
        </w:rPr>
      </w:pPr>
      <w:r>
        <w:rPr>
          <w:lang w:val="en-AU" w:eastAsia="en-AU"/>
        </w:rPr>
        <w:tab/>
        <w:t>Operating system: Android, Windows 10/11</w:t>
      </w:r>
    </w:p>
    <w:p w14:paraId="14062D00" w14:textId="77777777" w:rsidR="00C455D1" w:rsidRDefault="00C455D1" w:rsidP="00C455D1">
      <w:pPr>
        <w:rPr>
          <w:lang w:val="en-AU" w:eastAsia="en-AU"/>
        </w:rPr>
      </w:pPr>
      <w:r>
        <w:rPr>
          <w:lang w:val="en-AU" w:eastAsia="en-AU"/>
        </w:rPr>
        <w:tab/>
        <w:t xml:space="preserve">CPU: intel I 5 </w:t>
      </w:r>
    </w:p>
    <w:p w14:paraId="4BF90415" w14:textId="77777777" w:rsidR="00C455D1" w:rsidRDefault="00C455D1" w:rsidP="00C455D1">
      <w:pPr>
        <w:rPr>
          <w:lang w:val="en-AU" w:eastAsia="en-AU"/>
        </w:rPr>
      </w:pPr>
      <w:r>
        <w:rPr>
          <w:lang w:val="en-AU" w:eastAsia="en-AU"/>
        </w:rPr>
        <w:tab/>
        <w:t>RAM: 4GB</w:t>
      </w:r>
    </w:p>
    <w:p w14:paraId="2B1E847A" w14:textId="77777777" w:rsidR="00C455D1" w:rsidRDefault="00C455D1" w:rsidP="00C455D1">
      <w:pPr>
        <w:rPr>
          <w:lang w:val="en-AU" w:eastAsia="en-AU"/>
        </w:rPr>
      </w:pPr>
      <w:r>
        <w:rPr>
          <w:lang w:val="en-AU" w:eastAsia="en-AU"/>
        </w:rPr>
        <w:tab/>
        <w:t>Storage: 128GB</w:t>
      </w:r>
    </w:p>
    <w:p w14:paraId="4CCD16E8" w14:textId="77777777" w:rsidR="00C455D1" w:rsidRDefault="00C455D1" w:rsidP="00C455D1">
      <w:pPr>
        <w:rPr>
          <w:lang w:val="en-AU" w:eastAsia="en-AU"/>
        </w:rPr>
      </w:pPr>
      <w:r>
        <w:rPr>
          <w:lang w:val="en-AU" w:eastAsia="en-AU"/>
        </w:rPr>
        <w:tab/>
        <w:t>Network: 1 mb up, 1 mb down</w:t>
      </w:r>
    </w:p>
    <w:p w14:paraId="7341F1EA" w14:textId="4884294B" w:rsidR="00C455D1" w:rsidRPr="00BC5E9B" w:rsidRDefault="00C455D1" w:rsidP="00B42652">
      <w:pPr>
        <w:rPr>
          <w:lang w:val="en-AU" w:eastAsia="en-AU"/>
        </w:rPr>
      </w:pPr>
      <w:r>
        <w:rPr>
          <w:lang w:val="en-AU" w:eastAsia="en-AU"/>
        </w:rPr>
        <w:tab/>
        <w:t>Other: D</w:t>
      </w:r>
      <w:r w:rsidRPr="004F4A47">
        <w:rPr>
          <w:lang w:val="en-AU" w:eastAsia="en-AU"/>
        </w:rPr>
        <w:t xml:space="preserve">oes not require </w:t>
      </w:r>
      <w:r w:rsidR="002B43F3">
        <w:rPr>
          <w:lang w:val="en-AU" w:eastAsia="en-AU"/>
        </w:rPr>
        <w:t>P</w:t>
      </w:r>
      <w:r w:rsidRPr="004F4A47">
        <w:rPr>
          <w:lang w:val="en-AU" w:eastAsia="en-AU"/>
        </w:rPr>
        <w:t>ython (compiled)</w:t>
      </w:r>
    </w:p>
    <w:p w14:paraId="02E55BB9" w14:textId="77777777" w:rsidR="00BC5E9B" w:rsidRDefault="00BC5E9B" w:rsidP="00BC5E9B">
      <w:pPr>
        <w:pStyle w:val="Heading3"/>
        <w:rPr>
          <w:lang w:val="en-AU" w:eastAsia="en-AU"/>
        </w:rPr>
      </w:pPr>
      <w:bookmarkStart w:id="13" w:name="_Toc169260593"/>
      <w:r>
        <w:rPr>
          <w:lang w:val="en-AU" w:eastAsia="en-AU"/>
        </w:rPr>
        <w:t>Functional and non-functional requirements</w:t>
      </w:r>
      <w:bookmarkEnd w:id="13"/>
    </w:p>
    <w:p w14:paraId="33FC69A0" w14:textId="77777777" w:rsidR="00BC5E9B" w:rsidRDefault="00BC5E9B" w:rsidP="00BC5E9B">
      <w:pPr>
        <w:rPr>
          <w:lang w:val="en-AU" w:eastAsia="en-AU"/>
        </w:rPr>
      </w:pPr>
      <w:r>
        <w:rPr>
          <w:lang w:val="en-AU" w:eastAsia="en-AU"/>
        </w:rPr>
        <w:t>Functional and non-functional requirements outline what features the software solution must include to be functional and what could be added to the software solution to improve the user experience.</w:t>
      </w:r>
    </w:p>
    <w:p w14:paraId="756CF96A" w14:textId="77777777" w:rsidR="00BC5E9B" w:rsidRDefault="00BC5E9B" w:rsidP="00BC5E9B">
      <w:pPr>
        <w:pStyle w:val="Heading4"/>
        <w:rPr>
          <w:lang w:val="en-AU" w:eastAsia="en-AU"/>
        </w:rPr>
      </w:pPr>
      <w:r>
        <w:rPr>
          <w:lang w:val="en-AU" w:eastAsia="en-AU"/>
        </w:rPr>
        <w:t>Functional requirements</w:t>
      </w:r>
    </w:p>
    <w:p w14:paraId="28945586" w14:textId="48F19821" w:rsidR="00BC5E9B" w:rsidRDefault="00DC4F6C" w:rsidP="00B826D4">
      <w:pPr>
        <w:pStyle w:val="ListParagraph"/>
        <w:numPr>
          <w:ilvl w:val="0"/>
          <w:numId w:val="16"/>
        </w:numPr>
        <w:rPr>
          <w:lang w:val="en-AU" w:eastAsia="en-AU"/>
        </w:rPr>
      </w:pPr>
      <w:r>
        <w:rPr>
          <w:lang w:val="en-AU" w:eastAsia="en-AU"/>
        </w:rPr>
        <w:t>S</w:t>
      </w:r>
      <w:r w:rsidR="00BC5E9B">
        <w:rPr>
          <w:lang w:val="en-AU" w:eastAsia="en-AU"/>
        </w:rPr>
        <w:t>end messages</w:t>
      </w:r>
      <w:r w:rsidR="00BC5E9B" w:rsidRPr="00AA5D8F">
        <w:rPr>
          <w:lang w:val="en-AU" w:eastAsia="en-AU"/>
        </w:rPr>
        <w:t xml:space="preserve"> </w:t>
      </w:r>
    </w:p>
    <w:p w14:paraId="5DA1CE05"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send messages.</w:t>
      </w:r>
    </w:p>
    <w:p w14:paraId="23697594" w14:textId="77777777" w:rsidR="00BC5E9B" w:rsidRDefault="00BC5E9B" w:rsidP="00BC5E9B">
      <w:pPr>
        <w:pStyle w:val="ListParagraph"/>
        <w:numPr>
          <w:ilvl w:val="1"/>
          <w:numId w:val="16"/>
        </w:numPr>
        <w:rPr>
          <w:lang w:val="en-AU" w:eastAsia="en-AU"/>
        </w:rPr>
      </w:pPr>
      <w:r>
        <w:rPr>
          <w:lang w:val="en-AU" w:eastAsia="en-AU"/>
        </w:rPr>
        <w:t>Input:</w:t>
      </w:r>
    </w:p>
    <w:p w14:paraId="1FD0677D" w14:textId="77777777" w:rsidR="00BC5E9B" w:rsidRDefault="00BC5E9B" w:rsidP="00BC5E9B">
      <w:pPr>
        <w:pStyle w:val="ListParagraph"/>
        <w:numPr>
          <w:ilvl w:val="2"/>
          <w:numId w:val="16"/>
        </w:numPr>
        <w:rPr>
          <w:lang w:val="en-AU" w:eastAsia="en-AU"/>
        </w:rPr>
      </w:pPr>
      <w:r>
        <w:rPr>
          <w:lang w:val="en-AU" w:eastAsia="en-AU"/>
        </w:rPr>
        <w:t>Message to send</w:t>
      </w:r>
    </w:p>
    <w:p w14:paraId="191EED25" w14:textId="77777777" w:rsidR="00BC5E9B" w:rsidRDefault="00BC5E9B" w:rsidP="00BC5E9B">
      <w:pPr>
        <w:pStyle w:val="ListParagraph"/>
        <w:numPr>
          <w:ilvl w:val="1"/>
          <w:numId w:val="16"/>
        </w:numPr>
        <w:rPr>
          <w:lang w:val="en-AU" w:eastAsia="en-AU"/>
        </w:rPr>
      </w:pPr>
      <w:r>
        <w:rPr>
          <w:lang w:val="en-AU" w:eastAsia="en-AU"/>
        </w:rPr>
        <w:t>Sequence of operations:</w:t>
      </w:r>
    </w:p>
    <w:p w14:paraId="527C69E6" w14:textId="59189390" w:rsidR="00BC5E9B" w:rsidRDefault="00246B21" w:rsidP="00BC5E9B">
      <w:pPr>
        <w:pStyle w:val="ListParagraph"/>
        <w:numPr>
          <w:ilvl w:val="2"/>
          <w:numId w:val="16"/>
        </w:numPr>
        <w:rPr>
          <w:lang w:val="en-AU" w:eastAsia="en-AU"/>
        </w:rPr>
      </w:pPr>
      <w:r>
        <w:rPr>
          <w:lang w:val="en-AU" w:eastAsia="en-AU"/>
        </w:rPr>
        <w:t>Input message</w:t>
      </w:r>
    </w:p>
    <w:p w14:paraId="1EE1E364" w14:textId="49776FF1" w:rsidR="00246B21" w:rsidRDefault="00246B21" w:rsidP="00BC5E9B">
      <w:pPr>
        <w:pStyle w:val="ListParagraph"/>
        <w:numPr>
          <w:ilvl w:val="2"/>
          <w:numId w:val="16"/>
        </w:numPr>
        <w:rPr>
          <w:lang w:val="en-AU" w:eastAsia="en-AU"/>
        </w:rPr>
      </w:pPr>
      <w:r>
        <w:rPr>
          <w:lang w:val="en-AU" w:eastAsia="en-AU"/>
        </w:rPr>
        <w:lastRenderedPageBreak/>
        <w:t xml:space="preserve">Encrypt message </w:t>
      </w:r>
    </w:p>
    <w:p w14:paraId="060E3E8E" w14:textId="07A46FD7" w:rsidR="00246B21" w:rsidRDefault="00246B21" w:rsidP="00BC5E9B">
      <w:pPr>
        <w:pStyle w:val="ListParagraph"/>
        <w:numPr>
          <w:ilvl w:val="2"/>
          <w:numId w:val="16"/>
        </w:numPr>
        <w:rPr>
          <w:lang w:val="en-AU" w:eastAsia="en-AU"/>
        </w:rPr>
      </w:pPr>
      <w:r>
        <w:rPr>
          <w:lang w:val="en-AU" w:eastAsia="en-AU"/>
        </w:rPr>
        <w:t>Send message</w:t>
      </w:r>
    </w:p>
    <w:p w14:paraId="09F78502" w14:textId="77777777" w:rsidR="00BC5E9B" w:rsidRDefault="00BC5E9B" w:rsidP="00BC5E9B">
      <w:pPr>
        <w:pStyle w:val="ListParagraph"/>
        <w:numPr>
          <w:ilvl w:val="1"/>
          <w:numId w:val="16"/>
        </w:numPr>
        <w:rPr>
          <w:lang w:val="en-AU" w:eastAsia="en-AU"/>
        </w:rPr>
      </w:pPr>
      <w:r>
        <w:rPr>
          <w:lang w:val="en-AU" w:eastAsia="en-AU"/>
        </w:rPr>
        <w:t>Output:</w:t>
      </w:r>
    </w:p>
    <w:p w14:paraId="77B65924" w14:textId="77777777" w:rsidR="00BC5E9B" w:rsidRPr="00D84036" w:rsidRDefault="00BC5E9B" w:rsidP="00BC5E9B">
      <w:pPr>
        <w:pStyle w:val="ListParagraph"/>
        <w:numPr>
          <w:ilvl w:val="2"/>
          <w:numId w:val="16"/>
        </w:numPr>
        <w:rPr>
          <w:lang w:val="en-AU" w:eastAsia="en-AU"/>
        </w:rPr>
      </w:pPr>
      <w:r>
        <w:rPr>
          <w:lang w:val="en-AU" w:eastAsia="en-AU"/>
        </w:rPr>
        <w:t>Sends message across peer to peer (p2p) network</w:t>
      </w:r>
    </w:p>
    <w:p w14:paraId="30E18B1D" w14:textId="1F3AB2DD" w:rsidR="00BC5E9B" w:rsidRDefault="00DC4F6C" w:rsidP="00B826D4">
      <w:pPr>
        <w:pStyle w:val="ListParagraph"/>
        <w:numPr>
          <w:ilvl w:val="0"/>
          <w:numId w:val="16"/>
        </w:numPr>
        <w:rPr>
          <w:lang w:val="en-AU" w:eastAsia="en-AU"/>
        </w:rPr>
      </w:pPr>
      <w:r>
        <w:rPr>
          <w:lang w:val="en-AU" w:eastAsia="en-AU"/>
        </w:rPr>
        <w:t>R</w:t>
      </w:r>
      <w:r w:rsidR="00BC5E9B" w:rsidRPr="00AA5D8F">
        <w:rPr>
          <w:lang w:val="en-AU" w:eastAsia="en-AU"/>
        </w:rPr>
        <w:t>eceive messages</w:t>
      </w:r>
    </w:p>
    <w:p w14:paraId="57A2A71C"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receive messages</w:t>
      </w:r>
    </w:p>
    <w:p w14:paraId="15F1B344" w14:textId="77777777" w:rsidR="00BC5E9B" w:rsidRDefault="00BC5E9B" w:rsidP="00BC5E9B">
      <w:pPr>
        <w:pStyle w:val="ListParagraph"/>
        <w:numPr>
          <w:ilvl w:val="1"/>
          <w:numId w:val="16"/>
        </w:numPr>
        <w:rPr>
          <w:lang w:val="en-AU" w:eastAsia="en-AU"/>
        </w:rPr>
      </w:pPr>
      <w:r>
        <w:rPr>
          <w:lang w:val="en-AU" w:eastAsia="en-AU"/>
        </w:rPr>
        <w:t xml:space="preserve">Input: </w:t>
      </w:r>
    </w:p>
    <w:p w14:paraId="7477063A" w14:textId="77777777" w:rsidR="00BC5E9B" w:rsidRDefault="00BC5E9B" w:rsidP="00BC5E9B">
      <w:pPr>
        <w:pStyle w:val="ListParagraph"/>
        <w:numPr>
          <w:ilvl w:val="2"/>
          <w:numId w:val="16"/>
        </w:numPr>
        <w:rPr>
          <w:lang w:val="en-AU" w:eastAsia="en-AU"/>
        </w:rPr>
      </w:pPr>
      <w:r>
        <w:rPr>
          <w:lang w:val="en-AU" w:eastAsia="en-AU"/>
        </w:rPr>
        <w:t>message from the p2p network</w:t>
      </w:r>
    </w:p>
    <w:p w14:paraId="1536C6B3" w14:textId="77777777" w:rsidR="00BC5E9B" w:rsidRDefault="00BC5E9B" w:rsidP="00BC5E9B">
      <w:pPr>
        <w:pStyle w:val="ListParagraph"/>
        <w:numPr>
          <w:ilvl w:val="1"/>
          <w:numId w:val="16"/>
        </w:numPr>
        <w:rPr>
          <w:lang w:val="en-AU" w:eastAsia="en-AU"/>
        </w:rPr>
      </w:pPr>
      <w:r>
        <w:rPr>
          <w:lang w:val="en-AU" w:eastAsia="en-AU"/>
        </w:rPr>
        <w:t>Sequence of operations:</w:t>
      </w:r>
    </w:p>
    <w:p w14:paraId="71717C98" w14:textId="22D569FB" w:rsidR="00BC5E9B" w:rsidRDefault="00246B21" w:rsidP="00BC5E9B">
      <w:pPr>
        <w:pStyle w:val="ListParagraph"/>
        <w:numPr>
          <w:ilvl w:val="2"/>
          <w:numId w:val="16"/>
        </w:numPr>
        <w:rPr>
          <w:lang w:val="en-AU" w:eastAsia="en-AU"/>
        </w:rPr>
      </w:pPr>
      <w:r>
        <w:rPr>
          <w:lang w:val="en-AU" w:eastAsia="en-AU"/>
        </w:rPr>
        <w:t xml:space="preserve">Receive message </w:t>
      </w:r>
    </w:p>
    <w:p w14:paraId="704F75E2" w14:textId="5BC311CB" w:rsidR="00246B21" w:rsidRDefault="00246B21" w:rsidP="00BC5E9B">
      <w:pPr>
        <w:pStyle w:val="ListParagraph"/>
        <w:numPr>
          <w:ilvl w:val="2"/>
          <w:numId w:val="16"/>
        </w:numPr>
        <w:rPr>
          <w:lang w:val="en-AU" w:eastAsia="en-AU"/>
        </w:rPr>
      </w:pPr>
      <w:r>
        <w:rPr>
          <w:lang w:val="en-AU" w:eastAsia="en-AU"/>
        </w:rPr>
        <w:t>Decrypt</w:t>
      </w:r>
    </w:p>
    <w:p w14:paraId="7DD28CEA" w14:textId="0B2DC7B2" w:rsidR="00246B21" w:rsidRDefault="00246B21" w:rsidP="00BC5E9B">
      <w:pPr>
        <w:pStyle w:val="ListParagraph"/>
        <w:numPr>
          <w:ilvl w:val="2"/>
          <w:numId w:val="16"/>
        </w:numPr>
        <w:rPr>
          <w:lang w:val="en-AU" w:eastAsia="en-AU"/>
        </w:rPr>
      </w:pPr>
      <w:r>
        <w:rPr>
          <w:lang w:val="en-AU" w:eastAsia="en-AU"/>
        </w:rPr>
        <w:t>Display message</w:t>
      </w:r>
    </w:p>
    <w:p w14:paraId="29C5BC92" w14:textId="77777777" w:rsidR="00BC5E9B" w:rsidRDefault="00BC5E9B" w:rsidP="00BC5E9B">
      <w:pPr>
        <w:pStyle w:val="ListParagraph"/>
        <w:numPr>
          <w:ilvl w:val="1"/>
          <w:numId w:val="16"/>
        </w:numPr>
        <w:rPr>
          <w:lang w:val="en-AU" w:eastAsia="en-AU"/>
        </w:rPr>
      </w:pPr>
      <w:r>
        <w:rPr>
          <w:lang w:val="en-AU" w:eastAsia="en-AU"/>
        </w:rPr>
        <w:t>Output:</w:t>
      </w:r>
    </w:p>
    <w:p w14:paraId="21DFEF81" w14:textId="77777777" w:rsidR="00BC5E9B" w:rsidRDefault="00BC5E9B" w:rsidP="00BC5E9B">
      <w:pPr>
        <w:pStyle w:val="ListParagraph"/>
        <w:numPr>
          <w:ilvl w:val="2"/>
          <w:numId w:val="16"/>
        </w:numPr>
        <w:rPr>
          <w:lang w:val="en-AU" w:eastAsia="en-AU"/>
        </w:rPr>
      </w:pPr>
      <w:r>
        <w:rPr>
          <w:lang w:val="en-AU" w:eastAsia="en-AU"/>
        </w:rPr>
        <w:t>Message displayed to user.</w:t>
      </w:r>
    </w:p>
    <w:p w14:paraId="74DC02A5" w14:textId="413856DC" w:rsidR="00BC5E9B" w:rsidRDefault="005E16CB" w:rsidP="00B826D4">
      <w:pPr>
        <w:pStyle w:val="ListParagraph"/>
        <w:numPr>
          <w:ilvl w:val="0"/>
          <w:numId w:val="16"/>
        </w:numPr>
        <w:rPr>
          <w:lang w:val="en-AU" w:eastAsia="en-AU"/>
        </w:rPr>
      </w:pPr>
      <w:r>
        <w:rPr>
          <w:lang w:val="en-AU" w:eastAsia="en-AU"/>
        </w:rPr>
        <w:t>S</w:t>
      </w:r>
      <w:r w:rsidR="00BC5E9B">
        <w:rPr>
          <w:lang w:val="en-AU" w:eastAsia="en-AU"/>
        </w:rPr>
        <w:t>ecure accounts</w:t>
      </w:r>
      <w:r w:rsidR="00BC5E9B" w:rsidRPr="00AA5D8F">
        <w:rPr>
          <w:lang w:val="en-AU" w:eastAsia="en-AU"/>
        </w:rPr>
        <w:t xml:space="preserve"> </w:t>
      </w:r>
    </w:p>
    <w:p w14:paraId="501C047F" w14:textId="492D5B44" w:rsidR="00BC5E9B" w:rsidRPr="006D7C8C" w:rsidRDefault="00BC5E9B" w:rsidP="00B03D19">
      <w:pPr>
        <w:pStyle w:val="ListParagraph"/>
        <w:numPr>
          <w:ilvl w:val="2"/>
          <w:numId w:val="16"/>
        </w:numPr>
        <w:rPr>
          <w:lang w:val="en-AU" w:eastAsia="en-AU"/>
        </w:rPr>
      </w:pPr>
      <w:r w:rsidRPr="006D7C8C">
        <w:rPr>
          <w:lang w:val="en-AU" w:eastAsia="en-AU"/>
        </w:rPr>
        <w:t>It was identified during the analysis that the user base values the security of their messaging platform over anything else.</w:t>
      </w:r>
    </w:p>
    <w:p w14:paraId="5DE55407" w14:textId="77777777" w:rsidR="00BC5E9B" w:rsidRDefault="00BC5E9B" w:rsidP="00BC5E9B">
      <w:pPr>
        <w:pStyle w:val="ListParagraph"/>
        <w:numPr>
          <w:ilvl w:val="1"/>
          <w:numId w:val="16"/>
        </w:numPr>
        <w:rPr>
          <w:lang w:val="en-AU" w:eastAsia="en-AU"/>
        </w:rPr>
      </w:pPr>
      <w:r>
        <w:rPr>
          <w:lang w:val="en-AU" w:eastAsia="en-AU"/>
        </w:rPr>
        <w:t>Input:</w:t>
      </w:r>
    </w:p>
    <w:p w14:paraId="41D56CDB" w14:textId="77777777" w:rsidR="00BC5E9B" w:rsidRDefault="00BC5E9B" w:rsidP="00BC5E9B">
      <w:pPr>
        <w:pStyle w:val="ListParagraph"/>
        <w:numPr>
          <w:ilvl w:val="2"/>
          <w:numId w:val="16"/>
        </w:numPr>
        <w:rPr>
          <w:lang w:val="en-AU" w:eastAsia="en-AU"/>
        </w:rPr>
      </w:pPr>
      <w:r>
        <w:rPr>
          <w:lang w:val="en-AU" w:eastAsia="en-AU"/>
        </w:rPr>
        <w:t xml:space="preserve">Username </w:t>
      </w:r>
    </w:p>
    <w:p w14:paraId="33BDDF02" w14:textId="77777777" w:rsidR="00BC5E9B" w:rsidRPr="00126C7C" w:rsidRDefault="00BC5E9B" w:rsidP="00BC5E9B">
      <w:pPr>
        <w:pStyle w:val="ListParagraph"/>
        <w:numPr>
          <w:ilvl w:val="2"/>
          <w:numId w:val="16"/>
        </w:numPr>
        <w:rPr>
          <w:lang w:val="en-AU" w:eastAsia="en-AU"/>
        </w:rPr>
      </w:pPr>
      <w:r>
        <w:rPr>
          <w:lang w:val="en-AU" w:eastAsia="en-AU"/>
        </w:rPr>
        <w:t>Password</w:t>
      </w:r>
    </w:p>
    <w:p w14:paraId="16211437" w14:textId="77777777" w:rsidR="00BC5E9B" w:rsidRDefault="00BC5E9B" w:rsidP="00BC5E9B">
      <w:pPr>
        <w:pStyle w:val="ListParagraph"/>
        <w:numPr>
          <w:ilvl w:val="1"/>
          <w:numId w:val="16"/>
        </w:numPr>
        <w:rPr>
          <w:lang w:val="en-AU" w:eastAsia="en-AU"/>
        </w:rPr>
      </w:pPr>
      <w:r>
        <w:rPr>
          <w:lang w:val="en-AU" w:eastAsia="en-AU"/>
        </w:rPr>
        <w:t>Sequence of operations:</w:t>
      </w:r>
    </w:p>
    <w:p w14:paraId="0E113635" w14:textId="02999B16" w:rsidR="00BC5E9B" w:rsidRDefault="00765470" w:rsidP="00BC5E9B">
      <w:pPr>
        <w:pStyle w:val="ListParagraph"/>
        <w:numPr>
          <w:ilvl w:val="2"/>
          <w:numId w:val="16"/>
        </w:numPr>
        <w:rPr>
          <w:lang w:val="en-AU" w:eastAsia="en-AU"/>
        </w:rPr>
      </w:pPr>
      <w:r>
        <w:rPr>
          <w:lang w:val="en-AU" w:eastAsia="en-AU"/>
        </w:rPr>
        <w:t>Create account with</w:t>
      </w:r>
      <w:r w:rsidR="006D7C8C">
        <w:rPr>
          <w:lang w:val="en-AU" w:eastAsia="en-AU"/>
        </w:rPr>
        <w:t xml:space="preserve"> username and password</w:t>
      </w:r>
    </w:p>
    <w:p w14:paraId="1DA24989" w14:textId="48F52D98" w:rsidR="006D7C8C" w:rsidRDefault="00765470" w:rsidP="00BC5E9B">
      <w:pPr>
        <w:pStyle w:val="ListParagraph"/>
        <w:numPr>
          <w:ilvl w:val="2"/>
          <w:numId w:val="16"/>
        </w:numPr>
        <w:rPr>
          <w:lang w:val="en-AU" w:eastAsia="en-AU"/>
        </w:rPr>
      </w:pPr>
      <w:r>
        <w:rPr>
          <w:lang w:val="en-AU" w:eastAsia="en-AU"/>
        </w:rPr>
        <w:t>Encrypt user data from now on</w:t>
      </w:r>
    </w:p>
    <w:p w14:paraId="00E2F1E5" w14:textId="0D700722" w:rsidR="00765470" w:rsidRDefault="00765470" w:rsidP="00BC5E9B">
      <w:pPr>
        <w:pStyle w:val="ListParagraph"/>
        <w:numPr>
          <w:ilvl w:val="2"/>
          <w:numId w:val="16"/>
        </w:numPr>
        <w:rPr>
          <w:lang w:val="en-AU" w:eastAsia="en-AU"/>
        </w:rPr>
      </w:pPr>
      <w:r>
        <w:rPr>
          <w:lang w:val="en-AU" w:eastAsia="en-AU"/>
        </w:rPr>
        <w:lastRenderedPageBreak/>
        <w:t>Login check if password is correct</w:t>
      </w:r>
    </w:p>
    <w:p w14:paraId="1DCE59C0" w14:textId="37BBFECF" w:rsidR="00765470" w:rsidRDefault="00765470" w:rsidP="00BC5E9B">
      <w:pPr>
        <w:pStyle w:val="ListParagraph"/>
        <w:numPr>
          <w:ilvl w:val="2"/>
          <w:numId w:val="16"/>
        </w:numPr>
        <w:rPr>
          <w:lang w:val="en-AU" w:eastAsia="en-AU"/>
        </w:rPr>
      </w:pPr>
      <w:r>
        <w:rPr>
          <w:lang w:val="en-AU" w:eastAsia="en-AU"/>
        </w:rPr>
        <w:t>If so unencrypt data for use</w:t>
      </w:r>
    </w:p>
    <w:p w14:paraId="422B1527" w14:textId="12AD253A" w:rsidR="00765470" w:rsidRDefault="00765470" w:rsidP="00BC5E9B">
      <w:pPr>
        <w:pStyle w:val="ListParagraph"/>
        <w:numPr>
          <w:ilvl w:val="2"/>
          <w:numId w:val="16"/>
        </w:numPr>
        <w:rPr>
          <w:lang w:val="en-AU" w:eastAsia="en-AU"/>
        </w:rPr>
      </w:pPr>
      <w:r>
        <w:rPr>
          <w:lang w:val="en-AU" w:eastAsia="en-AU"/>
        </w:rPr>
        <w:t xml:space="preserve">Logout </w:t>
      </w:r>
      <w:r w:rsidR="00246B21">
        <w:rPr>
          <w:lang w:val="en-AU" w:eastAsia="en-AU"/>
        </w:rPr>
        <w:t>save encrypted user data to file</w:t>
      </w:r>
    </w:p>
    <w:p w14:paraId="455959E2" w14:textId="77777777" w:rsidR="00BC5E9B" w:rsidRDefault="00BC5E9B" w:rsidP="00BC5E9B">
      <w:pPr>
        <w:pStyle w:val="ListParagraph"/>
        <w:numPr>
          <w:ilvl w:val="1"/>
          <w:numId w:val="16"/>
        </w:numPr>
        <w:rPr>
          <w:lang w:val="en-AU" w:eastAsia="en-AU"/>
        </w:rPr>
      </w:pPr>
      <w:r>
        <w:rPr>
          <w:lang w:val="en-AU" w:eastAsia="en-AU"/>
        </w:rPr>
        <w:t>Output:</w:t>
      </w:r>
    </w:p>
    <w:p w14:paraId="0FDA09A6" w14:textId="0184A862" w:rsidR="00BC5E9B" w:rsidRDefault="00BC5E9B" w:rsidP="00BC5E9B">
      <w:pPr>
        <w:pStyle w:val="ListParagraph"/>
        <w:numPr>
          <w:ilvl w:val="2"/>
          <w:numId w:val="16"/>
        </w:numPr>
        <w:rPr>
          <w:lang w:val="en-AU" w:eastAsia="en-AU"/>
        </w:rPr>
      </w:pPr>
      <w:r>
        <w:rPr>
          <w:lang w:val="en-AU" w:eastAsia="en-AU"/>
        </w:rPr>
        <w:t>Encrypted user data</w:t>
      </w:r>
      <w:r w:rsidR="006D7C8C">
        <w:rPr>
          <w:lang w:val="en-AU" w:eastAsia="en-AU"/>
        </w:rPr>
        <w:t xml:space="preserve"> / Unencrypted user data</w:t>
      </w:r>
    </w:p>
    <w:p w14:paraId="2C4B6FE9" w14:textId="3E663F53" w:rsidR="00BC5E9B" w:rsidRDefault="005E16CB" w:rsidP="00B826D4">
      <w:pPr>
        <w:pStyle w:val="ListParagraph"/>
        <w:numPr>
          <w:ilvl w:val="0"/>
          <w:numId w:val="16"/>
        </w:numPr>
        <w:rPr>
          <w:lang w:val="en-AU" w:eastAsia="en-AU"/>
        </w:rPr>
      </w:pPr>
      <w:r>
        <w:rPr>
          <w:lang w:val="en-AU" w:eastAsia="en-AU"/>
        </w:rPr>
        <w:t>E</w:t>
      </w:r>
      <w:r w:rsidR="00BC5E9B">
        <w:rPr>
          <w:lang w:val="en-AU" w:eastAsia="en-AU"/>
        </w:rPr>
        <w:t>nd to end encryption</w:t>
      </w:r>
      <w:r w:rsidR="00BC5E9B" w:rsidRPr="00AA5D8F">
        <w:rPr>
          <w:lang w:val="en-AU" w:eastAsia="en-AU"/>
        </w:rPr>
        <w:t xml:space="preserve"> </w:t>
      </w:r>
    </w:p>
    <w:p w14:paraId="6510FB62" w14:textId="6F7BB311" w:rsidR="00BC5E9B" w:rsidRDefault="00BC5E9B" w:rsidP="00B826D4">
      <w:pPr>
        <w:pStyle w:val="ListParagraph"/>
        <w:numPr>
          <w:ilvl w:val="1"/>
          <w:numId w:val="16"/>
        </w:numPr>
        <w:rPr>
          <w:lang w:val="en-AU" w:eastAsia="en-AU"/>
        </w:rPr>
      </w:pPr>
      <w:r>
        <w:rPr>
          <w:lang w:val="en-AU" w:eastAsia="en-AU"/>
        </w:rPr>
        <w:t xml:space="preserve">It was identified during the analysis </w:t>
      </w:r>
      <w:r w:rsidR="001340AF">
        <w:rPr>
          <w:lang w:val="en-AU" w:eastAsia="en-AU"/>
        </w:rPr>
        <w:t xml:space="preserve">that the </w:t>
      </w:r>
      <w:r>
        <w:rPr>
          <w:lang w:val="en-AU" w:eastAsia="en-AU"/>
        </w:rPr>
        <w:t xml:space="preserve">user base </w:t>
      </w:r>
      <w:r w:rsidR="001340AF">
        <w:rPr>
          <w:lang w:val="en-AU" w:eastAsia="en-AU"/>
        </w:rPr>
        <w:t>places a large amount of value on</w:t>
      </w:r>
      <w:r>
        <w:rPr>
          <w:lang w:val="en-AU" w:eastAsia="en-AU"/>
        </w:rPr>
        <w:t xml:space="preserve"> the security of their messaging platform</w:t>
      </w:r>
      <w:r w:rsidR="0002073C">
        <w:rPr>
          <w:lang w:val="en-AU" w:eastAsia="en-AU"/>
        </w:rPr>
        <w:t>.</w:t>
      </w:r>
    </w:p>
    <w:p w14:paraId="5788D237" w14:textId="77777777" w:rsidR="00BC5E9B" w:rsidRDefault="00BC5E9B" w:rsidP="00BC5E9B">
      <w:pPr>
        <w:pStyle w:val="ListParagraph"/>
        <w:numPr>
          <w:ilvl w:val="1"/>
          <w:numId w:val="16"/>
        </w:numPr>
        <w:rPr>
          <w:lang w:val="en-AU" w:eastAsia="en-AU"/>
        </w:rPr>
      </w:pPr>
      <w:r>
        <w:rPr>
          <w:lang w:val="en-AU" w:eastAsia="en-AU"/>
        </w:rPr>
        <w:t>Input:</w:t>
      </w:r>
    </w:p>
    <w:p w14:paraId="36F56C3C" w14:textId="77777777" w:rsidR="00BC5E9B" w:rsidRDefault="00BC5E9B" w:rsidP="00BC5E9B">
      <w:pPr>
        <w:pStyle w:val="ListParagraph"/>
        <w:numPr>
          <w:ilvl w:val="2"/>
          <w:numId w:val="16"/>
        </w:numPr>
        <w:rPr>
          <w:lang w:val="en-AU" w:eastAsia="en-AU"/>
        </w:rPr>
      </w:pPr>
      <w:r>
        <w:rPr>
          <w:lang w:val="en-AU" w:eastAsia="en-AU"/>
        </w:rPr>
        <w:t>Message to send</w:t>
      </w:r>
    </w:p>
    <w:p w14:paraId="34F47E31" w14:textId="192CBF8D" w:rsidR="00324443" w:rsidRDefault="00BC5E9B" w:rsidP="00324443">
      <w:pPr>
        <w:pStyle w:val="ListParagraph"/>
        <w:numPr>
          <w:ilvl w:val="1"/>
          <w:numId w:val="16"/>
        </w:numPr>
        <w:rPr>
          <w:lang w:val="en-AU" w:eastAsia="en-AU"/>
        </w:rPr>
      </w:pPr>
      <w:r>
        <w:rPr>
          <w:lang w:val="en-AU" w:eastAsia="en-AU"/>
        </w:rPr>
        <w:t>Sequence of operations:</w:t>
      </w:r>
    </w:p>
    <w:p w14:paraId="64BD4136" w14:textId="4E83D31B" w:rsidR="00324443" w:rsidRDefault="00324443" w:rsidP="00324443">
      <w:pPr>
        <w:pStyle w:val="ListParagraph"/>
        <w:numPr>
          <w:ilvl w:val="0"/>
          <w:numId w:val="31"/>
        </w:numPr>
        <w:rPr>
          <w:lang w:val="en-AU" w:eastAsia="en-AU"/>
        </w:rPr>
      </w:pPr>
      <w:r>
        <w:rPr>
          <w:lang w:val="en-AU" w:eastAsia="en-AU"/>
        </w:rPr>
        <w:t>Input message</w:t>
      </w:r>
    </w:p>
    <w:p w14:paraId="3246969D" w14:textId="713865EC" w:rsidR="00324443" w:rsidRDefault="00324443" w:rsidP="00324443">
      <w:pPr>
        <w:pStyle w:val="ListParagraph"/>
        <w:numPr>
          <w:ilvl w:val="0"/>
          <w:numId w:val="31"/>
        </w:numPr>
        <w:rPr>
          <w:lang w:val="en-AU" w:eastAsia="en-AU"/>
        </w:rPr>
      </w:pPr>
      <w:r>
        <w:rPr>
          <w:lang w:val="en-AU" w:eastAsia="en-AU"/>
        </w:rPr>
        <w:t>Encrypt message</w:t>
      </w:r>
    </w:p>
    <w:p w14:paraId="3B834B83" w14:textId="7482A0D1" w:rsidR="00324443" w:rsidRDefault="006D7C8C" w:rsidP="00324443">
      <w:pPr>
        <w:pStyle w:val="ListParagraph"/>
        <w:numPr>
          <w:ilvl w:val="0"/>
          <w:numId w:val="31"/>
        </w:numPr>
        <w:rPr>
          <w:lang w:val="en-AU" w:eastAsia="en-AU"/>
        </w:rPr>
      </w:pPr>
      <w:r>
        <w:rPr>
          <w:lang w:val="en-AU" w:eastAsia="en-AU"/>
        </w:rPr>
        <w:t>Message received</w:t>
      </w:r>
    </w:p>
    <w:p w14:paraId="52605A26" w14:textId="1BAB06FF" w:rsidR="006D7C8C" w:rsidRPr="00324443" w:rsidRDefault="006D7C8C" w:rsidP="00324443">
      <w:pPr>
        <w:pStyle w:val="ListParagraph"/>
        <w:numPr>
          <w:ilvl w:val="0"/>
          <w:numId w:val="31"/>
        </w:numPr>
        <w:rPr>
          <w:lang w:val="en-AU" w:eastAsia="en-AU"/>
        </w:rPr>
      </w:pPr>
      <w:r>
        <w:rPr>
          <w:lang w:val="en-AU" w:eastAsia="en-AU"/>
        </w:rPr>
        <w:t>Decrypt message</w:t>
      </w:r>
    </w:p>
    <w:p w14:paraId="5FE9C0E3" w14:textId="77777777" w:rsidR="00BC5E9B" w:rsidRDefault="00BC5E9B" w:rsidP="00BC5E9B">
      <w:pPr>
        <w:pStyle w:val="ListParagraph"/>
        <w:numPr>
          <w:ilvl w:val="1"/>
          <w:numId w:val="16"/>
        </w:numPr>
        <w:rPr>
          <w:lang w:val="en-AU" w:eastAsia="en-AU"/>
        </w:rPr>
      </w:pPr>
      <w:r>
        <w:rPr>
          <w:lang w:val="en-AU" w:eastAsia="en-AU"/>
        </w:rPr>
        <w:t>Output:</w:t>
      </w:r>
    </w:p>
    <w:p w14:paraId="7AFED096" w14:textId="09175DDE" w:rsidR="00364EE7" w:rsidRPr="00EB4546" w:rsidRDefault="00BC5E9B" w:rsidP="00EB4546">
      <w:pPr>
        <w:pStyle w:val="ListParagraph"/>
        <w:numPr>
          <w:ilvl w:val="2"/>
          <w:numId w:val="16"/>
        </w:numPr>
        <w:rPr>
          <w:lang w:val="en-AU" w:eastAsia="en-AU"/>
        </w:rPr>
      </w:pPr>
      <w:r>
        <w:rPr>
          <w:lang w:val="en-AU" w:eastAsia="en-AU"/>
        </w:rPr>
        <w:t>Encrypted message</w:t>
      </w:r>
      <w:r w:rsidR="00EB4546">
        <w:rPr>
          <w:lang w:val="en-AU" w:eastAsia="en-AU"/>
        </w:rPr>
        <w:t>s</w:t>
      </w:r>
    </w:p>
    <w:p w14:paraId="12C7F796" w14:textId="77777777" w:rsidR="00BC5E9B" w:rsidRDefault="00BC5E9B" w:rsidP="00BC5E9B">
      <w:pPr>
        <w:pStyle w:val="Heading4"/>
        <w:rPr>
          <w:lang w:val="en-AU" w:eastAsia="en-AU"/>
        </w:rPr>
      </w:pPr>
      <w:r>
        <w:rPr>
          <w:lang w:val="en-AU" w:eastAsia="en-AU"/>
        </w:rPr>
        <w:t>Non-functional</w:t>
      </w:r>
    </w:p>
    <w:p w14:paraId="5B000CE0" w14:textId="77EC984B" w:rsidR="00BC5E9B" w:rsidRDefault="00BC5E9B" w:rsidP="00EB4546">
      <w:pPr>
        <w:pStyle w:val="ListParagraph"/>
        <w:numPr>
          <w:ilvl w:val="0"/>
          <w:numId w:val="17"/>
        </w:numPr>
        <w:rPr>
          <w:lang w:val="en-AU" w:eastAsia="en-AU"/>
        </w:rPr>
      </w:pPr>
      <w:r>
        <w:rPr>
          <w:lang w:val="en-AU" w:eastAsia="en-AU"/>
        </w:rPr>
        <w:t>Intuitive graphic user interface (GUI)</w:t>
      </w:r>
    </w:p>
    <w:p w14:paraId="2BFAC63E" w14:textId="167C9C9C" w:rsidR="00BC5E9B" w:rsidRDefault="00BC5E9B" w:rsidP="00BC5E9B">
      <w:pPr>
        <w:pStyle w:val="ListParagraph"/>
        <w:numPr>
          <w:ilvl w:val="2"/>
          <w:numId w:val="17"/>
        </w:numPr>
        <w:rPr>
          <w:shd w:val="clear" w:color="auto" w:fill="FFFFFF"/>
          <w:lang w:val="en-AU" w:eastAsia="en-AU"/>
        </w:rPr>
      </w:pPr>
      <w:r>
        <w:rPr>
          <w:lang w:val="en-AU" w:eastAsia="en-AU"/>
        </w:rPr>
        <w:t>During analysis it was identified that the user base values easy to use and intuitive user interface.</w:t>
      </w:r>
    </w:p>
    <w:p w14:paraId="1E44317B" w14:textId="67EA5C7A" w:rsidR="00BC5E9B" w:rsidRDefault="00BC5E9B" w:rsidP="00EB4546">
      <w:pPr>
        <w:pStyle w:val="ListParagraph"/>
        <w:numPr>
          <w:ilvl w:val="0"/>
          <w:numId w:val="17"/>
        </w:numPr>
        <w:rPr>
          <w:lang w:val="en-AU" w:eastAsia="en-AU"/>
        </w:rPr>
      </w:pPr>
      <w:r>
        <w:rPr>
          <w:lang w:val="en-AU" w:eastAsia="en-AU"/>
        </w:rPr>
        <w:t>Cross platform</w:t>
      </w:r>
    </w:p>
    <w:p w14:paraId="392B050A" w14:textId="77777777" w:rsidR="00BC5E9B" w:rsidRPr="006F4886" w:rsidRDefault="00BC5E9B" w:rsidP="00BC5E9B">
      <w:pPr>
        <w:pStyle w:val="ListParagraph"/>
        <w:numPr>
          <w:ilvl w:val="2"/>
          <w:numId w:val="17"/>
        </w:numPr>
        <w:rPr>
          <w:shd w:val="clear" w:color="auto" w:fill="FFFFFF"/>
          <w:lang w:val="en-AU" w:eastAsia="en-AU"/>
        </w:rPr>
      </w:pPr>
      <w:r>
        <w:rPr>
          <w:lang w:val="en-AU" w:eastAsia="en-AU"/>
        </w:rPr>
        <w:lastRenderedPageBreak/>
        <w:t>The ability to massage users across different platforms was identified as important during analysis.</w:t>
      </w:r>
    </w:p>
    <w:p w14:paraId="70036123" w14:textId="1F4AAA3A" w:rsidR="00BC5E9B" w:rsidRPr="003D4457" w:rsidRDefault="00BC5E9B" w:rsidP="00EB4546">
      <w:pPr>
        <w:pStyle w:val="ListParagraph"/>
        <w:numPr>
          <w:ilvl w:val="0"/>
          <w:numId w:val="17"/>
        </w:numPr>
        <w:rPr>
          <w:lang w:val="en-AU" w:eastAsia="en-AU"/>
        </w:rPr>
      </w:pPr>
      <w:r>
        <w:rPr>
          <w:lang w:val="en-AU" w:eastAsia="en-AU"/>
        </w:rPr>
        <w:t>Low cost</w:t>
      </w:r>
    </w:p>
    <w:p w14:paraId="4CB26A9C" w14:textId="77777777" w:rsidR="00BC5E9B" w:rsidRPr="003D4457" w:rsidRDefault="00BC5E9B" w:rsidP="00BC5E9B">
      <w:pPr>
        <w:pStyle w:val="ListParagraph"/>
        <w:numPr>
          <w:ilvl w:val="2"/>
          <w:numId w:val="17"/>
        </w:numPr>
        <w:rPr>
          <w:shd w:val="clear" w:color="auto" w:fill="FFFFFF"/>
          <w:lang w:val="en-AU" w:eastAsia="en-AU"/>
        </w:rPr>
      </w:pPr>
      <w:r>
        <w:rPr>
          <w:lang w:val="en-AU" w:eastAsia="en-AU"/>
        </w:rPr>
        <w:t>During analysis it was identified that the final software solution being low cost was of extreme importance to the user base.</w:t>
      </w:r>
    </w:p>
    <w:p w14:paraId="73B0B5EA" w14:textId="77777777" w:rsidR="00BC5E9B" w:rsidRDefault="00BC5E9B" w:rsidP="00BC5E9B">
      <w:pPr>
        <w:pStyle w:val="ListParagraph"/>
        <w:numPr>
          <w:ilvl w:val="0"/>
          <w:numId w:val="17"/>
        </w:numPr>
        <w:rPr>
          <w:shd w:val="clear" w:color="auto" w:fill="FFFFFF"/>
          <w:lang w:val="en-AU" w:eastAsia="en-AU"/>
        </w:rPr>
      </w:pPr>
      <w:r>
        <w:rPr>
          <w:shd w:val="clear" w:color="auto" w:fill="FFFFFF"/>
          <w:lang w:val="en-AU" w:eastAsia="en-AU"/>
        </w:rPr>
        <w:t>Contact reason validation</w:t>
      </w:r>
    </w:p>
    <w:p w14:paraId="5D3FCAA4" w14:textId="5E5A1C0F" w:rsidR="00BC5E9B" w:rsidRDefault="00BC5E9B" w:rsidP="00BC5E9B">
      <w:pPr>
        <w:pStyle w:val="ListParagraph"/>
        <w:numPr>
          <w:ilvl w:val="1"/>
          <w:numId w:val="17"/>
        </w:numPr>
        <w:rPr>
          <w:shd w:val="clear" w:color="auto" w:fill="FFFFFF"/>
          <w:lang w:val="en-AU" w:eastAsia="en-AU"/>
        </w:rPr>
      </w:pPr>
      <w:r>
        <w:rPr>
          <w:shd w:val="clear" w:color="auto" w:fill="FFFFFF"/>
          <w:lang w:val="en-AU" w:eastAsia="en-AU"/>
        </w:rPr>
        <w:t>A system that insures all student teacher messaging is solely for educational purposes.</w:t>
      </w:r>
      <w:r w:rsidR="0096063B">
        <w:rPr>
          <w:shd w:val="clear" w:color="auto" w:fill="FFFFFF"/>
          <w:lang w:val="en-AU" w:eastAsia="en-AU"/>
        </w:rPr>
        <w:t xml:space="preserve"> This would likely take the shape of a “network overseer” who could monitor student-teacher communication.</w:t>
      </w:r>
    </w:p>
    <w:p w14:paraId="734DE07F" w14:textId="77777777" w:rsidR="00BC5E9B" w:rsidRDefault="00BC5E9B" w:rsidP="00BC5E9B">
      <w:pPr>
        <w:pStyle w:val="ListParagraph"/>
        <w:numPr>
          <w:ilvl w:val="0"/>
          <w:numId w:val="17"/>
        </w:numPr>
        <w:rPr>
          <w:shd w:val="clear" w:color="auto" w:fill="FFFFFF"/>
          <w:lang w:val="en-AU" w:eastAsia="en-AU"/>
        </w:rPr>
      </w:pPr>
      <w:r>
        <w:rPr>
          <w:shd w:val="clear" w:color="auto" w:fill="FFFFFF"/>
          <w:lang w:val="en-AU" w:eastAsia="en-AU"/>
        </w:rPr>
        <w:t>Message reporting</w:t>
      </w:r>
    </w:p>
    <w:p w14:paraId="360C45D0" w14:textId="75FF98F9" w:rsidR="00F3796C" w:rsidRDefault="00BC5E9B" w:rsidP="0093227A">
      <w:pPr>
        <w:pStyle w:val="ListParagraph"/>
        <w:numPr>
          <w:ilvl w:val="1"/>
          <w:numId w:val="17"/>
        </w:numPr>
        <w:rPr>
          <w:shd w:val="clear" w:color="auto" w:fill="FFFFFF"/>
          <w:lang w:val="en-AU" w:eastAsia="en-AU"/>
        </w:rPr>
      </w:pPr>
      <w:r>
        <w:rPr>
          <w:shd w:val="clear" w:color="auto" w:fill="FFFFFF"/>
          <w:lang w:val="en-AU" w:eastAsia="en-AU"/>
        </w:rPr>
        <w:t>A system to anonymously report cyber bullying to a nominated moderator.</w:t>
      </w:r>
    </w:p>
    <w:p w14:paraId="699C7567" w14:textId="0CCE8F79" w:rsidR="007A1BD5" w:rsidRDefault="009013A4" w:rsidP="007A1BD5">
      <w:pPr>
        <w:pStyle w:val="ListParagraph"/>
        <w:numPr>
          <w:ilvl w:val="0"/>
          <w:numId w:val="17"/>
        </w:numPr>
        <w:rPr>
          <w:shd w:val="clear" w:color="auto" w:fill="FFFFFF"/>
          <w:lang w:val="en-AU" w:eastAsia="en-AU"/>
        </w:rPr>
      </w:pPr>
      <w:r>
        <w:rPr>
          <w:shd w:val="clear" w:color="auto" w:fill="FFFFFF"/>
          <w:lang w:val="en-AU" w:eastAsia="en-AU"/>
        </w:rPr>
        <w:t>Find correct teacher to communicate with</w:t>
      </w:r>
    </w:p>
    <w:p w14:paraId="569CC944" w14:textId="1A1C6567" w:rsidR="009013A4" w:rsidRDefault="009013A4" w:rsidP="009013A4">
      <w:pPr>
        <w:pStyle w:val="ListParagraph"/>
        <w:numPr>
          <w:ilvl w:val="1"/>
          <w:numId w:val="17"/>
        </w:numPr>
        <w:rPr>
          <w:shd w:val="clear" w:color="auto" w:fill="FFFFFF"/>
          <w:lang w:val="en-AU" w:eastAsia="en-AU"/>
        </w:rPr>
      </w:pPr>
      <w:r>
        <w:rPr>
          <w:shd w:val="clear" w:color="auto" w:fill="FFFFFF"/>
          <w:lang w:val="en-AU" w:eastAsia="en-AU"/>
        </w:rPr>
        <w:t>A search system that will allow students to easily find the correct teacher based on their communication needs</w:t>
      </w:r>
    </w:p>
    <w:p w14:paraId="4E6AE9D9" w14:textId="352C8623" w:rsidR="009013A4" w:rsidRDefault="00B07A9B" w:rsidP="009013A4">
      <w:pPr>
        <w:pStyle w:val="ListParagraph"/>
        <w:numPr>
          <w:ilvl w:val="0"/>
          <w:numId w:val="17"/>
        </w:numPr>
        <w:rPr>
          <w:shd w:val="clear" w:color="auto" w:fill="FFFFFF"/>
          <w:lang w:val="en-AU" w:eastAsia="en-AU"/>
        </w:rPr>
      </w:pPr>
      <w:r>
        <w:rPr>
          <w:shd w:val="clear" w:color="auto" w:fill="FFFFFF"/>
          <w:lang w:val="en-AU" w:eastAsia="en-AU"/>
        </w:rPr>
        <w:t>Add extra info to displayed user profile</w:t>
      </w:r>
    </w:p>
    <w:p w14:paraId="0822AE95" w14:textId="1D773CAB" w:rsidR="00B07A9B" w:rsidRDefault="00B07A9B" w:rsidP="00B07A9B">
      <w:pPr>
        <w:pStyle w:val="ListParagraph"/>
        <w:numPr>
          <w:ilvl w:val="1"/>
          <w:numId w:val="17"/>
        </w:numPr>
        <w:rPr>
          <w:shd w:val="clear" w:color="auto" w:fill="FFFFFF"/>
          <w:lang w:val="en-AU" w:eastAsia="en-AU"/>
        </w:rPr>
      </w:pPr>
      <w:r>
        <w:rPr>
          <w:shd w:val="clear" w:color="auto" w:fill="FFFFFF"/>
          <w:lang w:val="en-AU" w:eastAsia="en-AU"/>
        </w:rPr>
        <w:t>The ability to have your profile display info other just name such as external contact info and user id</w:t>
      </w:r>
    </w:p>
    <w:p w14:paraId="025F1ACE" w14:textId="2A80E2D3" w:rsidR="00B07A9B" w:rsidRDefault="00B07A9B" w:rsidP="00B07A9B">
      <w:pPr>
        <w:pStyle w:val="ListParagraph"/>
        <w:numPr>
          <w:ilvl w:val="0"/>
          <w:numId w:val="17"/>
        </w:numPr>
        <w:rPr>
          <w:shd w:val="clear" w:color="auto" w:fill="FFFFFF"/>
          <w:lang w:val="en-AU" w:eastAsia="en-AU"/>
        </w:rPr>
      </w:pPr>
      <w:r>
        <w:rPr>
          <w:shd w:val="clear" w:color="auto" w:fill="FFFFFF"/>
          <w:lang w:val="en-AU" w:eastAsia="en-AU"/>
        </w:rPr>
        <w:t>Network moderation</w:t>
      </w:r>
    </w:p>
    <w:p w14:paraId="2D8A72F3" w14:textId="289B87CF" w:rsidR="00B07A9B" w:rsidRDefault="00B07A9B" w:rsidP="00B07A9B">
      <w:pPr>
        <w:pStyle w:val="ListParagraph"/>
        <w:numPr>
          <w:ilvl w:val="1"/>
          <w:numId w:val="17"/>
        </w:numPr>
        <w:rPr>
          <w:shd w:val="clear" w:color="auto" w:fill="FFFFFF"/>
          <w:lang w:val="en-AU" w:eastAsia="en-AU"/>
        </w:rPr>
      </w:pPr>
      <w:r>
        <w:rPr>
          <w:shd w:val="clear" w:color="auto" w:fill="FFFFFF"/>
          <w:lang w:val="en-AU" w:eastAsia="en-AU"/>
        </w:rPr>
        <w:t xml:space="preserve">Accounts can be linked to a network </w:t>
      </w:r>
      <w:r w:rsidR="00D934E4">
        <w:rPr>
          <w:shd w:val="clear" w:color="auto" w:fill="FFFFFF"/>
          <w:lang w:val="en-AU" w:eastAsia="en-AU"/>
        </w:rPr>
        <w:t>moderator</w:t>
      </w:r>
      <w:r>
        <w:rPr>
          <w:shd w:val="clear" w:color="auto" w:fill="FFFFFF"/>
          <w:lang w:val="en-AU" w:eastAsia="en-AU"/>
        </w:rPr>
        <w:t xml:space="preserve"> who can </w:t>
      </w:r>
      <w:r w:rsidR="00D934E4">
        <w:rPr>
          <w:shd w:val="clear" w:color="auto" w:fill="FFFFFF"/>
          <w:lang w:val="en-AU" w:eastAsia="en-AU"/>
        </w:rPr>
        <w:t>manage the accounts</w:t>
      </w:r>
    </w:p>
    <w:p w14:paraId="71B5D2F5" w14:textId="3B40F88D" w:rsidR="00D934E4" w:rsidRDefault="00D934E4" w:rsidP="00D934E4">
      <w:pPr>
        <w:pStyle w:val="ListParagraph"/>
        <w:numPr>
          <w:ilvl w:val="0"/>
          <w:numId w:val="17"/>
        </w:numPr>
        <w:rPr>
          <w:shd w:val="clear" w:color="auto" w:fill="FFFFFF"/>
          <w:lang w:val="en-AU" w:eastAsia="en-AU"/>
        </w:rPr>
      </w:pPr>
      <w:r>
        <w:rPr>
          <w:shd w:val="clear" w:color="auto" w:fill="FFFFFF"/>
          <w:lang w:val="en-AU" w:eastAsia="en-AU"/>
        </w:rPr>
        <w:t>Account types</w:t>
      </w:r>
    </w:p>
    <w:p w14:paraId="468C183B" w14:textId="6241DD9D" w:rsidR="00D934E4" w:rsidRPr="009013A4" w:rsidRDefault="00D934E4" w:rsidP="00D934E4">
      <w:pPr>
        <w:pStyle w:val="ListParagraph"/>
        <w:numPr>
          <w:ilvl w:val="1"/>
          <w:numId w:val="17"/>
        </w:numPr>
        <w:rPr>
          <w:shd w:val="clear" w:color="auto" w:fill="FFFFFF"/>
          <w:lang w:val="en-AU" w:eastAsia="en-AU"/>
        </w:rPr>
      </w:pPr>
      <w:r>
        <w:rPr>
          <w:shd w:val="clear" w:color="auto" w:fill="FFFFFF"/>
          <w:lang w:val="en-AU" w:eastAsia="en-AU"/>
        </w:rPr>
        <w:t>The ability for network moderators to create different types of accounts for example students and teacher account types</w:t>
      </w:r>
    </w:p>
    <w:p w14:paraId="6C94B344" w14:textId="77777777" w:rsidR="00823DD9" w:rsidRDefault="00823DD9">
      <w:r>
        <w:lastRenderedPageBreak/>
        <w:br w:type="page"/>
      </w:r>
    </w:p>
    <w:bookmarkStart w:id="14" w:name="_Toc169260594" w:displacedByCustomXml="next"/>
    <w:sdt>
      <w:sdtPr>
        <w:rPr>
          <w:rFonts w:asciiTheme="minorHAnsi" w:eastAsiaTheme="minorEastAsia" w:hAnsiTheme="minorHAnsi" w:cstheme="minorBidi"/>
        </w:rPr>
        <w:id w:val="-1096949615"/>
        <w:docPartObj>
          <w:docPartGallery w:val="Bibliographies"/>
          <w:docPartUnique/>
        </w:docPartObj>
      </w:sdtPr>
      <w:sdtEndPr/>
      <w:sdtContent>
        <w:sdt>
          <w:sdtPr>
            <w:rPr>
              <w:rFonts w:asciiTheme="minorHAnsi" w:eastAsiaTheme="minorEastAsia" w:hAnsiTheme="minorHAnsi" w:cstheme="minorBidi"/>
            </w:rPr>
            <w:id w:val="1425451540"/>
            <w:docPartObj>
              <w:docPartGallery w:val="Bibliographies"/>
              <w:docPartUnique/>
            </w:docPartObj>
          </w:sdtPr>
          <w:sdtEndPr/>
          <w:sdtContent>
            <w:p w14:paraId="4F44D76B" w14:textId="4925A1AE" w:rsidR="001E07B7" w:rsidRDefault="001E07B7" w:rsidP="001E07B7">
              <w:pPr>
                <w:pStyle w:val="SectionTitle"/>
              </w:pPr>
              <w:r>
                <w:t>References</w:t>
              </w:r>
              <w:bookmarkEnd w:id="14"/>
            </w:p>
            <w:sdt>
              <w:sdtPr>
                <w:id w:val="-573587230"/>
                <w:bibliography/>
              </w:sdtPr>
              <w:sdtEndPr/>
              <w:sdtContent>
                <w:p w14:paraId="6EC7AA7A" w14:textId="77777777" w:rsidR="00E60B70" w:rsidRDefault="001E07B7" w:rsidP="00E60B70">
                  <w:pPr>
                    <w:pStyle w:val="Bibliography"/>
                    <w:rPr>
                      <w:noProof/>
                    </w:rPr>
                  </w:pPr>
                  <w:r>
                    <w:fldChar w:fldCharType="begin"/>
                  </w:r>
                  <w:r>
                    <w:instrText xml:space="preserve"> BIBLIOGRAPHY </w:instrText>
                  </w:r>
                  <w:r>
                    <w:fldChar w:fldCharType="separate"/>
                  </w:r>
                  <w:r w:rsidR="00E60B70">
                    <w:rPr>
                      <w:noProof/>
                    </w:rPr>
                    <w:t xml:space="preserve">Cuffe, C. (2024). Interview.docx. In C. Cuffe, </w:t>
                  </w:r>
                  <w:r w:rsidR="00E60B70">
                    <w:rPr>
                      <w:i/>
                      <w:iCs/>
                      <w:noProof/>
                    </w:rPr>
                    <w:t>Interview.docx.</w:t>
                  </w:r>
                  <w:r w:rsidR="00E60B70">
                    <w:rPr>
                      <w:noProof/>
                    </w:rPr>
                    <w:t xml:space="preserve"> Melbuorne.</w:t>
                  </w:r>
                </w:p>
                <w:p w14:paraId="7CE3EDAC" w14:textId="77777777" w:rsidR="00E60B70" w:rsidRDefault="00E60B70" w:rsidP="00E60B70">
                  <w:pPr>
                    <w:pStyle w:val="Bibliography"/>
                    <w:rPr>
                      <w:noProof/>
                    </w:rPr>
                  </w:pPr>
                  <w:r>
                    <w:rPr>
                      <w:noProof/>
                    </w:rPr>
                    <w:t xml:space="preserve">Cuffe, C. (2024, 05 15). </w:t>
                  </w:r>
                  <w:r>
                    <w:rPr>
                      <w:i/>
                      <w:iCs/>
                      <w:noProof/>
                    </w:rPr>
                    <w:t>Microsoft forms</w:t>
                  </w:r>
                  <w:r>
                    <w:rPr>
                      <w:noProof/>
                    </w:rPr>
                    <w:t>. Retrieved from Messaging App Requirements Survey: https://forms.office.com/Pages/AnalysisPage.aspx?AnalyzerToken=hbDpNRSDAVWm4lfjAn6cW6AQmoSyKHML&amp;id=N7Ns2Ycaz0S2mzzsM0pMHxYHQ3E9MxZMnR7eSNlzPBFURjNVVTRUWVkwOUNSVks2Q1JPTzdDMkw3Vi4u</w:t>
                  </w:r>
                </w:p>
                <w:p w14:paraId="4F21DA4B" w14:textId="77777777" w:rsidR="00E60B70" w:rsidRDefault="00E60B70" w:rsidP="00E60B70">
                  <w:pPr>
                    <w:pStyle w:val="Bibliography"/>
                    <w:rPr>
                      <w:noProof/>
                    </w:rPr>
                  </w:pPr>
                  <w:r>
                    <w:rPr>
                      <w:noProof/>
                    </w:rPr>
                    <w:t xml:space="preserve">Cuffe, C. (2024). Observation.docx. In C. Cuffe, </w:t>
                  </w:r>
                  <w:r>
                    <w:rPr>
                      <w:i/>
                      <w:iCs/>
                      <w:noProof/>
                    </w:rPr>
                    <w:t>Observation.docx.</w:t>
                  </w:r>
                  <w:r>
                    <w:rPr>
                      <w:noProof/>
                    </w:rPr>
                    <w:t xml:space="preserve"> Melbourne.</w:t>
                  </w:r>
                </w:p>
                <w:p w14:paraId="60C03DFE" w14:textId="77777777" w:rsidR="00E60B70" w:rsidRDefault="00E60B70" w:rsidP="00E60B70">
                  <w:pPr>
                    <w:pStyle w:val="Bibliography"/>
                    <w:rPr>
                      <w:noProof/>
                    </w:rPr>
                  </w:pPr>
                  <w:r>
                    <w:rPr>
                      <w:noProof/>
                    </w:rPr>
                    <w:t xml:space="preserve">Victorian Goverment. (2023, Dec 11). </w:t>
                  </w:r>
                  <w:r>
                    <w:rPr>
                      <w:i/>
                      <w:iCs/>
                      <w:noProof/>
                    </w:rPr>
                    <w:t>vic.gov</w:t>
                  </w:r>
                  <w:r>
                    <w:rPr>
                      <w:noProof/>
                    </w:rPr>
                    <w:t>. Retrieved from email-and-instant-messaging: https://www.vic.gov.au/email-and-instant-messaging</w:t>
                  </w:r>
                </w:p>
                <w:p w14:paraId="1F090F78" w14:textId="386D6B86" w:rsidR="001E07B7" w:rsidRDefault="001E07B7" w:rsidP="00E60B70">
                  <w:pPr>
                    <w:ind w:firstLine="0"/>
                  </w:pPr>
                  <w:r>
                    <w:rPr>
                      <w:b/>
                      <w:bCs/>
                      <w:noProof/>
                    </w:rPr>
                    <w:fldChar w:fldCharType="end"/>
                  </w:r>
                </w:p>
              </w:sdtContent>
            </w:sdt>
          </w:sdtContent>
        </w:sdt>
        <w:p w14:paraId="658A51A3" w14:textId="5EEB2BA5" w:rsidR="004D6B86" w:rsidRDefault="008B5972" w:rsidP="00823DD9">
          <w:pPr>
            <w:ind w:firstLine="0"/>
          </w:pPr>
        </w:p>
      </w:sdtContent>
    </w:sdt>
    <w:sectPr w:rsidR="004D6B86">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4FF3A" w14:textId="77777777" w:rsidR="008B5972" w:rsidRDefault="008B5972">
      <w:pPr>
        <w:spacing w:line="240" w:lineRule="auto"/>
      </w:pPr>
      <w:r>
        <w:separator/>
      </w:r>
    </w:p>
    <w:p w14:paraId="20A036AE" w14:textId="77777777" w:rsidR="008B5972" w:rsidRDefault="008B5972"/>
  </w:endnote>
  <w:endnote w:type="continuationSeparator" w:id="0">
    <w:p w14:paraId="69830305" w14:textId="77777777" w:rsidR="008B5972" w:rsidRDefault="008B5972">
      <w:pPr>
        <w:spacing w:line="240" w:lineRule="auto"/>
      </w:pPr>
      <w:r>
        <w:continuationSeparator/>
      </w:r>
    </w:p>
    <w:p w14:paraId="6217D0DF" w14:textId="77777777" w:rsidR="008B5972" w:rsidRDefault="008B59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84BDAA" w14:textId="77777777" w:rsidR="008B5972" w:rsidRDefault="008B5972">
      <w:pPr>
        <w:spacing w:line="240" w:lineRule="auto"/>
      </w:pPr>
      <w:r>
        <w:separator/>
      </w:r>
    </w:p>
    <w:p w14:paraId="3F6CF687" w14:textId="77777777" w:rsidR="008B5972" w:rsidRDefault="008B5972"/>
  </w:footnote>
  <w:footnote w:type="continuationSeparator" w:id="0">
    <w:p w14:paraId="27C354DC" w14:textId="77777777" w:rsidR="008B5972" w:rsidRDefault="008B5972">
      <w:pPr>
        <w:spacing w:line="240" w:lineRule="auto"/>
      </w:pPr>
      <w:r>
        <w:continuationSeparator/>
      </w:r>
    </w:p>
    <w:p w14:paraId="0B9B522B" w14:textId="77777777" w:rsidR="008B5972" w:rsidRDefault="008B59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324443" w14:paraId="5D6945D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C302DB5" w14:textId="7F215304" w:rsidR="00324443" w:rsidRPr="00170521" w:rsidRDefault="008B5972"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10660A">
                <w:t>SRS Document</w:t>
              </w:r>
            </w:sdtContent>
          </w:sdt>
        </w:p>
      </w:tc>
      <w:tc>
        <w:tcPr>
          <w:tcW w:w="1080" w:type="dxa"/>
        </w:tcPr>
        <w:p w14:paraId="6F5650DE" w14:textId="77777777" w:rsidR="00324443" w:rsidRDefault="0032444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2AAA1ACF" w14:textId="77777777" w:rsidR="00324443" w:rsidRDefault="00324443" w:rsidP="00C53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324443" w14:paraId="2F182CE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5DBF531" w14:textId="4B2CAAFD" w:rsidR="00324443" w:rsidRPr="009F0414" w:rsidRDefault="00324443"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10660A">
                <w:t>SRS Document</w:t>
              </w:r>
            </w:sdtContent>
          </w:sdt>
        </w:p>
      </w:tc>
      <w:tc>
        <w:tcPr>
          <w:tcW w:w="1080" w:type="dxa"/>
        </w:tcPr>
        <w:p w14:paraId="125A5915" w14:textId="77777777" w:rsidR="00324443" w:rsidRDefault="0032444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4D7F958D" w14:textId="77777777" w:rsidR="00324443" w:rsidRDefault="00324443"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391D79"/>
    <w:multiLevelType w:val="hybridMultilevel"/>
    <w:tmpl w:val="E15ADA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3D303C"/>
    <w:multiLevelType w:val="hybridMultilevel"/>
    <w:tmpl w:val="5462B2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7DF6A80"/>
    <w:multiLevelType w:val="hybridMultilevel"/>
    <w:tmpl w:val="E13C3DD6"/>
    <w:lvl w:ilvl="0" w:tplc="E2AED098">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19F90C67"/>
    <w:multiLevelType w:val="hybridMultilevel"/>
    <w:tmpl w:val="566E28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524F82"/>
    <w:multiLevelType w:val="hybridMultilevel"/>
    <w:tmpl w:val="A3405EB2"/>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D8E6DB9"/>
    <w:multiLevelType w:val="hybridMultilevel"/>
    <w:tmpl w:val="5952387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4443F80"/>
    <w:multiLevelType w:val="hybridMultilevel"/>
    <w:tmpl w:val="A5EE465A"/>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DDA1FF5"/>
    <w:multiLevelType w:val="hybridMultilevel"/>
    <w:tmpl w:val="76704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E546929"/>
    <w:multiLevelType w:val="hybridMultilevel"/>
    <w:tmpl w:val="EC18087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1715322"/>
    <w:multiLevelType w:val="hybridMultilevel"/>
    <w:tmpl w:val="113A1CF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43DE64DB"/>
    <w:multiLevelType w:val="hybridMultilevel"/>
    <w:tmpl w:val="97ECB508"/>
    <w:lvl w:ilvl="0" w:tplc="F4BE9F08">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1" w15:restartNumberingAfterBreak="0">
    <w:nsid w:val="4B9E3DE9"/>
    <w:multiLevelType w:val="hybridMultilevel"/>
    <w:tmpl w:val="6952E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2BD6CF8"/>
    <w:multiLevelType w:val="hybridMultilevel"/>
    <w:tmpl w:val="7CA41064"/>
    <w:lvl w:ilvl="0" w:tplc="0C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93B7A52"/>
    <w:multiLevelType w:val="hybridMultilevel"/>
    <w:tmpl w:val="57F022E6"/>
    <w:lvl w:ilvl="0" w:tplc="5D0635F4">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4" w15:restartNumberingAfterBreak="0">
    <w:nsid w:val="68EF5FF7"/>
    <w:multiLevelType w:val="hybridMultilevel"/>
    <w:tmpl w:val="7DFA6B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A8420E6"/>
    <w:multiLevelType w:val="hybridMultilevel"/>
    <w:tmpl w:val="7B16958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6B887E6B"/>
    <w:multiLevelType w:val="hybridMultilevel"/>
    <w:tmpl w:val="27EE406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7" w15:restartNumberingAfterBreak="0">
    <w:nsid w:val="6BF1397E"/>
    <w:multiLevelType w:val="hybridMultilevel"/>
    <w:tmpl w:val="B7EC63C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8" w15:restartNumberingAfterBreak="0">
    <w:nsid w:val="6C3742C6"/>
    <w:multiLevelType w:val="hybridMultilevel"/>
    <w:tmpl w:val="DC66CE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05F3BAA"/>
    <w:multiLevelType w:val="hybridMultilevel"/>
    <w:tmpl w:val="5D783C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0"/>
  </w:num>
  <w:num w:numId="14">
    <w:abstractNumId w:val="29"/>
  </w:num>
  <w:num w:numId="15">
    <w:abstractNumId w:val="21"/>
  </w:num>
  <w:num w:numId="16">
    <w:abstractNumId w:val="18"/>
  </w:num>
  <w:num w:numId="17">
    <w:abstractNumId w:val="13"/>
  </w:num>
  <w:num w:numId="18">
    <w:abstractNumId w:val="14"/>
  </w:num>
  <w:num w:numId="19">
    <w:abstractNumId w:val="16"/>
  </w:num>
  <w:num w:numId="20">
    <w:abstractNumId w:val="22"/>
  </w:num>
  <w:num w:numId="21">
    <w:abstractNumId w:val="17"/>
  </w:num>
  <w:num w:numId="22">
    <w:abstractNumId w:val="24"/>
  </w:num>
  <w:num w:numId="23">
    <w:abstractNumId w:val="11"/>
  </w:num>
  <w:num w:numId="24">
    <w:abstractNumId w:val="28"/>
  </w:num>
  <w:num w:numId="25">
    <w:abstractNumId w:val="25"/>
  </w:num>
  <w:num w:numId="26">
    <w:abstractNumId w:val="26"/>
  </w:num>
  <w:num w:numId="27">
    <w:abstractNumId w:val="27"/>
  </w:num>
  <w:num w:numId="28">
    <w:abstractNumId w:val="19"/>
  </w:num>
  <w:num w:numId="29">
    <w:abstractNumId w:val="23"/>
  </w:num>
  <w:num w:numId="30">
    <w:abstractNumId w:val="1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6B"/>
    <w:rsid w:val="00001BEE"/>
    <w:rsid w:val="00005B90"/>
    <w:rsid w:val="00006BBA"/>
    <w:rsid w:val="0001010E"/>
    <w:rsid w:val="00014229"/>
    <w:rsid w:val="00015667"/>
    <w:rsid w:val="0002073C"/>
    <w:rsid w:val="000217F5"/>
    <w:rsid w:val="00032384"/>
    <w:rsid w:val="000349C3"/>
    <w:rsid w:val="00054909"/>
    <w:rsid w:val="00066DE9"/>
    <w:rsid w:val="00067744"/>
    <w:rsid w:val="000721C9"/>
    <w:rsid w:val="000725B0"/>
    <w:rsid w:val="00080BF0"/>
    <w:rsid w:val="00093208"/>
    <w:rsid w:val="00097169"/>
    <w:rsid w:val="000B3304"/>
    <w:rsid w:val="000B3F2F"/>
    <w:rsid w:val="000D1F5F"/>
    <w:rsid w:val="000D5DA6"/>
    <w:rsid w:val="000E3E3D"/>
    <w:rsid w:val="000E3FD4"/>
    <w:rsid w:val="000F0026"/>
    <w:rsid w:val="000F6F1A"/>
    <w:rsid w:val="0010660A"/>
    <w:rsid w:val="00114BFA"/>
    <w:rsid w:val="001154F2"/>
    <w:rsid w:val="0011660C"/>
    <w:rsid w:val="0012022C"/>
    <w:rsid w:val="00124038"/>
    <w:rsid w:val="0012675D"/>
    <w:rsid w:val="00126C7C"/>
    <w:rsid w:val="00132184"/>
    <w:rsid w:val="001340AF"/>
    <w:rsid w:val="001365E9"/>
    <w:rsid w:val="00140CDF"/>
    <w:rsid w:val="00153061"/>
    <w:rsid w:val="00154C8F"/>
    <w:rsid w:val="00156740"/>
    <w:rsid w:val="001602E3"/>
    <w:rsid w:val="00160C0C"/>
    <w:rsid w:val="00163D53"/>
    <w:rsid w:val="001664A2"/>
    <w:rsid w:val="00170521"/>
    <w:rsid w:val="00170CF9"/>
    <w:rsid w:val="00170E62"/>
    <w:rsid w:val="00176C9A"/>
    <w:rsid w:val="00177E27"/>
    <w:rsid w:val="00187C58"/>
    <w:rsid w:val="001A04E3"/>
    <w:rsid w:val="001B2EAF"/>
    <w:rsid w:val="001B3585"/>
    <w:rsid w:val="001B4848"/>
    <w:rsid w:val="001C4F2A"/>
    <w:rsid w:val="001C53ED"/>
    <w:rsid w:val="001C5D89"/>
    <w:rsid w:val="001C7C10"/>
    <w:rsid w:val="001D2EA1"/>
    <w:rsid w:val="001D4BC5"/>
    <w:rsid w:val="001D66A0"/>
    <w:rsid w:val="001D6B14"/>
    <w:rsid w:val="001E07B7"/>
    <w:rsid w:val="001F14B8"/>
    <w:rsid w:val="001F395D"/>
    <w:rsid w:val="001F4431"/>
    <w:rsid w:val="001F447A"/>
    <w:rsid w:val="001F7399"/>
    <w:rsid w:val="0020336A"/>
    <w:rsid w:val="00203649"/>
    <w:rsid w:val="00212231"/>
    <w:rsid w:val="00212319"/>
    <w:rsid w:val="002166D3"/>
    <w:rsid w:val="00216D45"/>
    <w:rsid w:val="0022299A"/>
    <w:rsid w:val="00225BCB"/>
    <w:rsid w:val="00225BE3"/>
    <w:rsid w:val="00230B7A"/>
    <w:rsid w:val="00230C62"/>
    <w:rsid w:val="002353BB"/>
    <w:rsid w:val="00236DA1"/>
    <w:rsid w:val="00237125"/>
    <w:rsid w:val="00246B21"/>
    <w:rsid w:val="00246CFE"/>
    <w:rsid w:val="00251055"/>
    <w:rsid w:val="00251EE0"/>
    <w:rsid w:val="00252AE1"/>
    <w:rsid w:val="00261141"/>
    <w:rsid w:val="00263A07"/>
    <w:rsid w:val="00267D21"/>
    <w:rsid w:val="00271C78"/>
    <w:rsid w:val="00274E0A"/>
    <w:rsid w:val="00277904"/>
    <w:rsid w:val="00281DCD"/>
    <w:rsid w:val="00282F13"/>
    <w:rsid w:val="0028427B"/>
    <w:rsid w:val="002844DA"/>
    <w:rsid w:val="00291E8B"/>
    <w:rsid w:val="0029237F"/>
    <w:rsid w:val="00296D66"/>
    <w:rsid w:val="002B1994"/>
    <w:rsid w:val="002B43F3"/>
    <w:rsid w:val="002B6153"/>
    <w:rsid w:val="002C2892"/>
    <w:rsid w:val="002C627C"/>
    <w:rsid w:val="002F2B0D"/>
    <w:rsid w:val="00307586"/>
    <w:rsid w:val="00311980"/>
    <w:rsid w:val="00313EAA"/>
    <w:rsid w:val="00323CCC"/>
    <w:rsid w:val="00324443"/>
    <w:rsid w:val="003274B3"/>
    <w:rsid w:val="00336906"/>
    <w:rsid w:val="00336B84"/>
    <w:rsid w:val="003405A9"/>
    <w:rsid w:val="00341D75"/>
    <w:rsid w:val="0034253D"/>
    <w:rsid w:val="00345333"/>
    <w:rsid w:val="00345DA9"/>
    <w:rsid w:val="0035324F"/>
    <w:rsid w:val="0035631B"/>
    <w:rsid w:val="0035774D"/>
    <w:rsid w:val="003609E6"/>
    <w:rsid w:val="00362B65"/>
    <w:rsid w:val="00364EE7"/>
    <w:rsid w:val="003858F9"/>
    <w:rsid w:val="00385DF3"/>
    <w:rsid w:val="003A06C6"/>
    <w:rsid w:val="003A5DF5"/>
    <w:rsid w:val="003A7B60"/>
    <w:rsid w:val="003B34B8"/>
    <w:rsid w:val="003C7764"/>
    <w:rsid w:val="003D4457"/>
    <w:rsid w:val="003E031E"/>
    <w:rsid w:val="003E113A"/>
    <w:rsid w:val="003E36B1"/>
    <w:rsid w:val="003E4162"/>
    <w:rsid w:val="003F4389"/>
    <w:rsid w:val="003F7CBD"/>
    <w:rsid w:val="0040794B"/>
    <w:rsid w:val="0041598E"/>
    <w:rsid w:val="00417549"/>
    <w:rsid w:val="00420722"/>
    <w:rsid w:val="0042433A"/>
    <w:rsid w:val="00432D8C"/>
    <w:rsid w:val="0043742E"/>
    <w:rsid w:val="00451C79"/>
    <w:rsid w:val="004532DC"/>
    <w:rsid w:val="00465179"/>
    <w:rsid w:val="00466B19"/>
    <w:rsid w:val="00476873"/>
    <w:rsid w:val="00481CF8"/>
    <w:rsid w:val="00492C2D"/>
    <w:rsid w:val="004A00FB"/>
    <w:rsid w:val="004A10E5"/>
    <w:rsid w:val="004A19AA"/>
    <w:rsid w:val="004A3D87"/>
    <w:rsid w:val="004A44EC"/>
    <w:rsid w:val="004B18A9"/>
    <w:rsid w:val="004B4AD1"/>
    <w:rsid w:val="004B69D0"/>
    <w:rsid w:val="004C3B67"/>
    <w:rsid w:val="004C591C"/>
    <w:rsid w:val="004C6700"/>
    <w:rsid w:val="004D1D2E"/>
    <w:rsid w:val="004D2443"/>
    <w:rsid w:val="004D4F8C"/>
    <w:rsid w:val="004D6B86"/>
    <w:rsid w:val="004E6A36"/>
    <w:rsid w:val="004F2320"/>
    <w:rsid w:val="004F282A"/>
    <w:rsid w:val="004F4A47"/>
    <w:rsid w:val="004F5422"/>
    <w:rsid w:val="004F6C1C"/>
    <w:rsid w:val="004F7998"/>
    <w:rsid w:val="005026C6"/>
    <w:rsid w:val="00504F88"/>
    <w:rsid w:val="00510318"/>
    <w:rsid w:val="00516EC0"/>
    <w:rsid w:val="00524557"/>
    <w:rsid w:val="005335A4"/>
    <w:rsid w:val="0054492C"/>
    <w:rsid w:val="005500C2"/>
    <w:rsid w:val="0055208B"/>
    <w:rsid w:val="0055242C"/>
    <w:rsid w:val="00563961"/>
    <w:rsid w:val="00564DA3"/>
    <w:rsid w:val="0056659F"/>
    <w:rsid w:val="00576853"/>
    <w:rsid w:val="00595412"/>
    <w:rsid w:val="005A08C1"/>
    <w:rsid w:val="005C2CD1"/>
    <w:rsid w:val="005C461C"/>
    <w:rsid w:val="005E16CB"/>
    <w:rsid w:val="005E400E"/>
    <w:rsid w:val="005E6AD9"/>
    <w:rsid w:val="005F0270"/>
    <w:rsid w:val="005F6CF5"/>
    <w:rsid w:val="00601E07"/>
    <w:rsid w:val="0061747E"/>
    <w:rsid w:val="006223CE"/>
    <w:rsid w:val="00632C34"/>
    <w:rsid w:val="00641876"/>
    <w:rsid w:val="00645290"/>
    <w:rsid w:val="00654621"/>
    <w:rsid w:val="006601E9"/>
    <w:rsid w:val="00664481"/>
    <w:rsid w:val="00667952"/>
    <w:rsid w:val="006725DE"/>
    <w:rsid w:val="00675EA6"/>
    <w:rsid w:val="006760A1"/>
    <w:rsid w:val="0068317B"/>
    <w:rsid w:val="00684C26"/>
    <w:rsid w:val="00686C02"/>
    <w:rsid w:val="00690D11"/>
    <w:rsid w:val="00693A0D"/>
    <w:rsid w:val="0069645A"/>
    <w:rsid w:val="006A1D35"/>
    <w:rsid w:val="006A398F"/>
    <w:rsid w:val="006A4C4B"/>
    <w:rsid w:val="006A5303"/>
    <w:rsid w:val="006B015B"/>
    <w:rsid w:val="006B7803"/>
    <w:rsid w:val="006C162F"/>
    <w:rsid w:val="006D204C"/>
    <w:rsid w:val="006D5321"/>
    <w:rsid w:val="006D7C8C"/>
    <w:rsid w:val="006D7EE9"/>
    <w:rsid w:val="006E1BDE"/>
    <w:rsid w:val="006F4886"/>
    <w:rsid w:val="00700788"/>
    <w:rsid w:val="0070147C"/>
    <w:rsid w:val="00703076"/>
    <w:rsid w:val="007244DE"/>
    <w:rsid w:val="00736810"/>
    <w:rsid w:val="00742A7E"/>
    <w:rsid w:val="0076389C"/>
    <w:rsid w:val="00765470"/>
    <w:rsid w:val="007664D0"/>
    <w:rsid w:val="00772A5D"/>
    <w:rsid w:val="00775E58"/>
    <w:rsid w:val="00776E49"/>
    <w:rsid w:val="00791CDB"/>
    <w:rsid w:val="007941A7"/>
    <w:rsid w:val="0079606E"/>
    <w:rsid w:val="007A0A26"/>
    <w:rsid w:val="007A1B95"/>
    <w:rsid w:val="007A1BD5"/>
    <w:rsid w:val="007A3038"/>
    <w:rsid w:val="007A5481"/>
    <w:rsid w:val="007B0F9B"/>
    <w:rsid w:val="007B7F17"/>
    <w:rsid w:val="007C3691"/>
    <w:rsid w:val="007C7090"/>
    <w:rsid w:val="007C7A97"/>
    <w:rsid w:val="007D005B"/>
    <w:rsid w:val="007D463B"/>
    <w:rsid w:val="007D4BC5"/>
    <w:rsid w:val="007D6FF3"/>
    <w:rsid w:val="007E21A3"/>
    <w:rsid w:val="007E30D9"/>
    <w:rsid w:val="007E3EFA"/>
    <w:rsid w:val="007E548B"/>
    <w:rsid w:val="007F06A2"/>
    <w:rsid w:val="007F21A4"/>
    <w:rsid w:val="007F2E69"/>
    <w:rsid w:val="007F3EB4"/>
    <w:rsid w:val="007F61E6"/>
    <w:rsid w:val="007F70A5"/>
    <w:rsid w:val="00801EFB"/>
    <w:rsid w:val="00803E9E"/>
    <w:rsid w:val="0081390C"/>
    <w:rsid w:val="00816831"/>
    <w:rsid w:val="00823DD9"/>
    <w:rsid w:val="008261C4"/>
    <w:rsid w:val="008301AF"/>
    <w:rsid w:val="00830D7E"/>
    <w:rsid w:val="00831C41"/>
    <w:rsid w:val="00834282"/>
    <w:rsid w:val="00834D51"/>
    <w:rsid w:val="008376EE"/>
    <w:rsid w:val="00837D67"/>
    <w:rsid w:val="00843AB3"/>
    <w:rsid w:val="00844C71"/>
    <w:rsid w:val="00852392"/>
    <w:rsid w:val="0085443A"/>
    <w:rsid w:val="0086113D"/>
    <w:rsid w:val="00861146"/>
    <w:rsid w:val="008623D1"/>
    <w:rsid w:val="008652AD"/>
    <w:rsid w:val="008747E8"/>
    <w:rsid w:val="008750B2"/>
    <w:rsid w:val="0087650D"/>
    <w:rsid w:val="00877C8D"/>
    <w:rsid w:val="00884D0D"/>
    <w:rsid w:val="00894BB3"/>
    <w:rsid w:val="00895C63"/>
    <w:rsid w:val="008A2A83"/>
    <w:rsid w:val="008A3545"/>
    <w:rsid w:val="008A38A7"/>
    <w:rsid w:val="008A4F83"/>
    <w:rsid w:val="008A607F"/>
    <w:rsid w:val="008A78F1"/>
    <w:rsid w:val="008B0419"/>
    <w:rsid w:val="008B5972"/>
    <w:rsid w:val="008B60C7"/>
    <w:rsid w:val="008B76B4"/>
    <w:rsid w:val="008C2BAC"/>
    <w:rsid w:val="008C6450"/>
    <w:rsid w:val="008D2D4D"/>
    <w:rsid w:val="008E05E6"/>
    <w:rsid w:val="008F25E9"/>
    <w:rsid w:val="008F326F"/>
    <w:rsid w:val="009013A4"/>
    <w:rsid w:val="00901D6C"/>
    <w:rsid w:val="00905883"/>
    <w:rsid w:val="00910F0E"/>
    <w:rsid w:val="00911752"/>
    <w:rsid w:val="0091500D"/>
    <w:rsid w:val="00917B24"/>
    <w:rsid w:val="00920F16"/>
    <w:rsid w:val="0093227A"/>
    <w:rsid w:val="009346E1"/>
    <w:rsid w:val="0093530D"/>
    <w:rsid w:val="00941B2F"/>
    <w:rsid w:val="00955E93"/>
    <w:rsid w:val="0096063B"/>
    <w:rsid w:val="00961AE5"/>
    <w:rsid w:val="009719DC"/>
    <w:rsid w:val="0098069D"/>
    <w:rsid w:val="0098628D"/>
    <w:rsid w:val="00987DF2"/>
    <w:rsid w:val="00995A6B"/>
    <w:rsid w:val="00995C5C"/>
    <w:rsid w:val="009A2C38"/>
    <w:rsid w:val="009A62E7"/>
    <w:rsid w:val="009A7289"/>
    <w:rsid w:val="009B2DE1"/>
    <w:rsid w:val="009B5A6A"/>
    <w:rsid w:val="009B5BC6"/>
    <w:rsid w:val="009B609E"/>
    <w:rsid w:val="009C33AE"/>
    <w:rsid w:val="009C473D"/>
    <w:rsid w:val="009D2266"/>
    <w:rsid w:val="009E22CD"/>
    <w:rsid w:val="009E4F87"/>
    <w:rsid w:val="009F0414"/>
    <w:rsid w:val="009F6D5A"/>
    <w:rsid w:val="00A1068E"/>
    <w:rsid w:val="00A126C6"/>
    <w:rsid w:val="00A172B9"/>
    <w:rsid w:val="00A223A9"/>
    <w:rsid w:val="00A4757D"/>
    <w:rsid w:val="00A56B14"/>
    <w:rsid w:val="00A661F0"/>
    <w:rsid w:val="00A662B8"/>
    <w:rsid w:val="00A66614"/>
    <w:rsid w:val="00A77F6B"/>
    <w:rsid w:val="00A81BB2"/>
    <w:rsid w:val="00A95AAA"/>
    <w:rsid w:val="00A96803"/>
    <w:rsid w:val="00AA4C4B"/>
    <w:rsid w:val="00AA5C05"/>
    <w:rsid w:val="00AA5D8F"/>
    <w:rsid w:val="00AA6877"/>
    <w:rsid w:val="00AB683C"/>
    <w:rsid w:val="00AC1E3B"/>
    <w:rsid w:val="00AD31DA"/>
    <w:rsid w:val="00AE137E"/>
    <w:rsid w:val="00AF563E"/>
    <w:rsid w:val="00AF7ED0"/>
    <w:rsid w:val="00B03795"/>
    <w:rsid w:val="00B03BA4"/>
    <w:rsid w:val="00B0455F"/>
    <w:rsid w:val="00B07A9B"/>
    <w:rsid w:val="00B10168"/>
    <w:rsid w:val="00B1032B"/>
    <w:rsid w:val="00B1393C"/>
    <w:rsid w:val="00B42652"/>
    <w:rsid w:val="00B43EB1"/>
    <w:rsid w:val="00B50FFB"/>
    <w:rsid w:val="00B56CB7"/>
    <w:rsid w:val="00B721B9"/>
    <w:rsid w:val="00B77F00"/>
    <w:rsid w:val="00B826D4"/>
    <w:rsid w:val="00B82D16"/>
    <w:rsid w:val="00B86F80"/>
    <w:rsid w:val="00B923CA"/>
    <w:rsid w:val="00B96701"/>
    <w:rsid w:val="00BB12C8"/>
    <w:rsid w:val="00BC5E9B"/>
    <w:rsid w:val="00BD37CB"/>
    <w:rsid w:val="00BD61E2"/>
    <w:rsid w:val="00BE0F1C"/>
    <w:rsid w:val="00BE1F15"/>
    <w:rsid w:val="00BF26E0"/>
    <w:rsid w:val="00C1458F"/>
    <w:rsid w:val="00C15329"/>
    <w:rsid w:val="00C16FBA"/>
    <w:rsid w:val="00C20E5E"/>
    <w:rsid w:val="00C2314B"/>
    <w:rsid w:val="00C27AE6"/>
    <w:rsid w:val="00C3118C"/>
    <w:rsid w:val="00C3438C"/>
    <w:rsid w:val="00C3493A"/>
    <w:rsid w:val="00C34A4A"/>
    <w:rsid w:val="00C455D1"/>
    <w:rsid w:val="00C52765"/>
    <w:rsid w:val="00C53B7E"/>
    <w:rsid w:val="00C54FA0"/>
    <w:rsid w:val="00C5686B"/>
    <w:rsid w:val="00C576DC"/>
    <w:rsid w:val="00C57ECC"/>
    <w:rsid w:val="00C716CD"/>
    <w:rsid w:val="00C74024"/>
    <w:rsid w:val="00C83B15"/>
    <w:rsid w:val="00C853FB"/>
    <w:rsid w:val="00C85B28"/>
    <w:rsid w:val="00C86635"/>
    <w:rsid w:val="00C86768"/>
    <w:rsid w:val="00C91CDC"/>
    <w:rsid w:val="00C925C8"/>
    <w:rsid w:val="00C945AA"/>
    <w:rsid w:val="00CA2068"/>
    <w:rsid w:val="00CB7F84"/>
    <w:rsid w:val="00CC013E"/>
    <w:rsid w:val="00CC0E61"/>
    <w:rsid w:val="00CD6F8F"/>
    <w:rsid w:val="00CE4F5A"/>
    <w:rsid w:val="00CF1B55"/>
    <w:rsid w:val="00CF7375"/>
    <w:rsid w:val="00D01C75"/>
    <w:rsid w:val="00D069D1"/>
    <w:rsid w:val="00D13EA6"/>
    <w:rsid w:val="00D503DB"/>
    <w:rsid w:val="00D53D34"/>
    <w:rsid w:val="00D65AD8"/>
    <w:rsid w:val="00D664BD"/>
    <w:rsid w:val="00D77375"/>
    <w:rsid w:val="00D84036"/>
    <w:rsid w:val="00D87BAE"/>
    <w:rsid w:val="00D91A99"/>
    <w:rsid w:val="00D91F5B"/>
    <w:rsid w:val="00D934E4"/>
    <w:rsid w:val="00D94F1F"/>
    <w:rsid w:val="00DA021D"/>
    <w:rsid w:val="00DA3AA9"/>
    <w:rsid w:val="00DB06E9"/>
    <w:rsid w:val="00DB2E59"/>
    <w:rsid w:val="00DB358F"/>
    <w:rsid w:val="00DC44F1"/>
    <w:rsid w:val="00DC4F6C"/>
    <w:rsid w:val="00DC69A2"/>
    <w:rsid w:val="00DD46B5"/>
    <w:rsid w:val="00DD5702"/>
    <w:rsid w:val="00DE18CC"/>
    <w:rsid w:val="00DE5F74"/>
    <w:rsid w:val="00DE6544"/>
    <w:rsid w:val="00DF1F9C"/>
    <w:rsid w:val="00DF6D26"/>
    <w:rsid w:val="00DF78C8"/>
    <w:rsid w:val="00E017C2"/>
    <w:rsid w:val="00E02505"/>
    <w:rsid w:val="00E05FD2"/>
    <w:rsid w:val="00E0784A"/>
    <w:rsid w:val="00E11733"/>
    <w:rsid w:val="00E16AFD"/>
    <w:rsid w:val="00E16C71"/>
    <w:rsid w:val="00E25B02"/>
    <w:rsid w:val="00E33707"/>
    <w:rsid w:val="00E34D0B"/>
    <w:rsid w:val="00E35DF7"/>
    <w:rsid w:val="00E4718D"/>
    <w:rsid w:val="00E4779C"/>
    <w:rsid w:val="00E53E46"/>
    <w:rsid w:val="00E56E11"/>
    <w:rsid w:val="00E60B70"/>
    <w:rsid w:val="00E725F2"/>
    <w:rsid w:val="00E7305D"/>
    <w:rsid w:val="00E752EE"/>
    <w:rsid w:val="00E87268"/>
    <w:rsid w:val="00EA0F98"/>
    <w:rsid w:val="00EA11E6"/>
    <w:rsid w:val="00EA4E55"/>
    <w:rsid w:val="00EA780C"/>
    <w:rsid w:val="00EB1E9F"/>
    <w:rsid w:val="00EB4546"/>
    <w:rsid w:val="00EB69D3"/>
    <w:rsid w:val="00EB7F6B"/>
    <w:rsid w:val="00EC1172"/>
    <w:rsid w:val="00EC4587"/>
    <w:rsid w:val="00EC71EC"/>
    <w:rsid w:val="00ED3334"/>
    <w:rsid w:val="00ED5478"/>
    <w:rsid w:val="00EE141E"/>
    <w:rsid w:val="00EE33BC"/>
    <w:rsid w:val="00EE656B"/>
    <w:rsid w:val="00EF1C7F"/>
    <w:rsid w:val="00EF547D"/>
    <w:rsid w:val="00F00B31"/>
    <w:rsid w:val="00F01FA6"/>
    <w:rsid w:val="00F14228"/>
    <w:rsid w:val="00F20152"/>
    <w:rsid w:val="00F215FA"/>
    <w:rsid w:val="00F21BAB"/>
    <w:rsid w:val="00F2643A"/>
    <w:rsid w:val="00F31D66"/>
    <w:rsid w:val="00F3453F"/>
    <w:rsid w:val="00F363EC"/>
    <w:rsid w:val="00F3796C"/>
    <w:rsid w:val="00F413AC"/>
    <w:rsid w:val="00F4510A"/>
    <w:rsid w:val="00F46C7C"/>
    <w:rsid w:val="00F47366"/>
    <w:rsid w:val="00F60A20"/>
    <w:rsid w:val="00F6346E"/>
    <w:rsid w:val="00F6765D"/>
    <w:rsid w:val="00F80611"/>
    <w:rsid w:val="00F811F8"/>
    <w:rsid w:val="00F9050B"/>
    <w:rsid w:val="00FA0CAA"/>
    <w:rsid w:val="00FA1CBD"/>
    <w:rsid w:val="00FB3D36"/>
    <w:rsid w:val="00FB5A71"/>
    <w:rsid w:val="00FD38C1"/>
    <w:rsid w:val="00FD7D84"/>
    <w:rsid w:val="00FE1330"/>
    <w:rsid w:val="00FE27AE"/>
    <w:rsid w:val="00FE51F9"/>
    <w:rsid w:val="00FE5F5E"/>
    <w:rsid w:val="00FE62D4"/>
    <w:rsid w:val="00FE725C"/>
    <w:rsid w:val="00FE761E"/>
    <w:rsid w:val="00FE7A39"/>
    <w:rsid w:val="00FF1C6B"/>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640424"/>
  <w15:chartTrackingRefBased/>
  <w15:docId w15:val="{6BB6C7B0-CCDE-4EAE-89D2-4DA88731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5"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823DD9"/>
    <w:pPr>
      <w:spacing w:after="100"/>
    </w:pPr>
  </w:style>
  <w:style w:type="paragraph" w:styleId="TOC2">
    <w:name w:val="toc 2"/>
    <w:basedOn w:val="Normal"/>
    <w:next w:val="Normal"/>
    <w:autoRedefine/>
    <w:uiPriority w:val="39"/>
    <w:unhideWhenUsed/>
    <w:rsid w:val="00823DD9"/>
    <w:pPr>
      <w:spacing w:after="100"/>
      <w:ind w:left="240"/>
    </w:pPr>
  </w:style>
  <w:style w:type="paragraph" w:styleId="TOC3">
    <w:name w:val="toc 3"/>
    <w:basedOn w:val="Normal"/>
    <w:next w:val="Normal"/>
    <w:autoRedefine/>
    <w:uiPriority w:val="39"/>
    <w:unhideWhenUsed/>
    <w:rsid w:val="00823DD9"/>
    <w:pPr>
      <w:spacing w:after="100"/>
      <w:ind w:left="480"/>
    </w:pPr>
  </w:style>
  <w:style w:type="character" w:styleId="Hyperlink">
    <w:name w:val="Hyperlink"/>
    <w:basedOn w:val="DefaultParagraphFont"/>
    <w:uiPriority w:val="99"/>
    <w:unhideWhenUsed/>
    <w:rsid w:val="00823DD9"/>
    <w:rPr>
      <w:color w:val="5F5F5F" w:themeColor="hyperlink"/>
      <w:u w:val="single"/>
    </w:rPr>
  </w:style>
  <w:style w:type="character" w:styleId="UnresolvedMention">
    <w:name w:val="Unresolved Mention"/>
    <w:basedOn w:val="DefaultParagraphFont"/>
    <w:uiPriority w:val="99"/>
    <w:semiHidden/>
    <w:unhideWhenUsed/>
    <w:rsid w:val="00246CFE"/>
    <w:rPr>
      <w:color w:val="605E5C"/>
      <w:shd w:val="clear" w:color="auto" w:fill="E1DFDD"/>
    </w:rPr>
  </w:style>
  <w:style w:type="character" w:styleId="FollowedHyperlink">
    <w:name w:val="FollowedHyperlink"/>
    <w:basedOn w:val="DefaultParagraphFont"/>
    <w:uiPriority w:val="99"/>
    <w:semiHidden/>
    <w:unhideWhenUsed/>
    <w:rsid w:val="00510318"/>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7">
      <w:bodyDiv w:val="1"/>
      <w:marLeft w:val="0"/>
      <w:marRight w:val="0"/>
      <w:marTop w:val="0"/>
      <w:marBottom w:val="0"/>
      <w:divBdr>
        <w:top w:val="none" w:sz="0" w:space="0" w:color="auto"/>
        <w:left w:val="none" w:sz="0" w:space="0" w:color="auto"/>
        <w:bottom w:val="none" w:sz="0" w:space="0" w:color="auto"/>
        <w:right w:val="none" w:sz="0" w:space="0" w:color="auto"/>
      </w:divBdr>
    </w:div>
    <w:div w:id="20399217">
      <w:bodyDiv w:val="1"/>
      <w:marLeft w:val="0"/>
      <w:marRight w:val="0"/>
      <w:marTop w:val="0"/>
      <w:marBottom w:val="0"/>
      <w:divBdr>
        <w:top w:val="none" w:sz="0" w:space="0" w:color="auto"/>
        <w:left w:val="none" w:sz="0" w:space="0" w:color="auto"/>
        <w:bottom w:val="none" w:sz="0" w:space="0" w:color="auto"/>
        <w:right w:val="none" w:sz="0" w:space="0" w:color="auto"/>
      </w:divBdr>
    </w:div>
    <w:div w:id="25378766">
      <w:bodyDiv w:val="1"/>
      <w:marLeft w:val="0"/>
      <w:marRight w:val="0"/>
      <w:marTop w:val="0"/>
      <w:marBottom w:val="0"/>
      <w:divBdr>
        <w:top w:val="none" w:sz="0" w:space="0" w:color="auto"/>
        <w:left w:val="none" w:sz="0" w:space="0" w:color="auto"/>
        <w:bottom w:val="none" w:sz="0" w:space="0" w:color="auto"/>
        <w:right w:val="none" w:sz="0" w:space="0" w:color="auto"/>
      </w:divBdr>
    </w:div>
    <w:div w:id="52121329">
      <w:bodyDiv w:val="1"/>
      <w:marLeft w:val="0"/>
      <w:marRight w:val="0"/>
      <w:marTop w:val="0"/>
      <w:marBottom w:val="0"/>
      <w:divBdr>
        <w:top w:val="none" w:sz="0" w:space="0" w:color="auto"/>
        <w:left w:val="none" w:sz="0" w:space="0" w:color="auto"/>
        <w:bottom w:val="none" w:sz="0" w:space="0" w:color="auto"/>
        <w:right w:val="none" w:sz="0" w:space="0" w:color="auto"/>
      </w:divBdr>
    </w:div>
    <w:div w:id="66388686">
      <w:bodyDiv w:val="1"/>
      <w:marLeft w:val="0"/>
      <w:marRight w:val="0"/>
      <w:marTop w:val="0"/>
      <w:marBottom w:val="0"/>
      <w:divBdr>
        <w:top w:val="none" w:sz="0" w:space="0" w:color="auto"/>
        <w:left w:val="none" w:sz="0" w:space="0" w:color="auto"/>
        <w:bottom w:val="none" w:sz="0" w:space="0" w:color="auto"/>
        <w:right w:val="none" w:sz="0" w:space="0" w:color="auto"/>
      </w:divBdr>
    </w:div>
    <w:div w:id="71514138">
      <w:bodyDiv w:val="1"/>
      <w:marLeft w:val="0"/>
      <w:marRight w:val="0"/>
      <w:marTop w:val="0"/>
      <w:marBottom w:val="0"/>
      <w:divBdr>
        <w:top w:val="none" w:sz="0" w:space="0" w:color="auto"/>
        <w:left w:val="none" w:sz="0" w:space="0" w:color="auto"/>
        <w:bottom w:val="none" w:sz="0" w:space="0" w:color="auto"/>
        <w:right w:val="none" w:sz="0" w:space="0" w:color="auto"/>
      </w:divBdr>
    </w:div>
    <w:div w:id="81217911">
      <w:bodyDiv w:val="1"/>
      <w:marLeft w:val="0"/>
      <w:marRight w:val="0"/>
      <w:marTop w:val="0"/>
      <w:marBottom w:val="0"/>
      <w:divBdr>
        <w:top w:val="none" w:sz="0" w:space="0" w:color="auto"/>
        <w:left w:val="none" w:sz="0" w:space="0" w:color="auto"/>
        <w:bottom w:val="none" w:sz="0" w:space="0" w:color="auto"/>
        <w:right w:val="none" w:sz="0" w:space="0" w:color="auto"/>
      </w:divBdr>
    </w:div>
    <w:div w:id="108013317">
      <w:bodyDiv w:val="1"/>
      <w:marLeft w:val="0"/>
      <w:marRight w:val="0"/>
      <w:marTop w:val="0"/>
      <w:marBottom w:val="0"/>
      <w:divBdr>
        <w:top w:val="none" w:sz="0" w:space="0" w:color="auto"/>
        <w:left w:val="none" w:sz="0" w:space="0" w:color="auto"/>
        <w:bottom w:val="none" w:sz="0" w:space="0" w:color="auto"/>
        <w:right w:val="none" w:sz="0" w:space="0" w:color="auto"/>
      </w:divBdr>
    </w:div>
    <w:div w:id="1151754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032574">
      <w:bodyDiv w:val="1"/>
      <w:marLeft w:val="0"/>
      <w:marRight w:val="0"/>
      <w:marTop w:val="0"/>
      <w:marBottom w:val="0"/>
      <w:divBdr>
        <w:top w:val="none" w:sz="0" w:space="0" w:color="auto"/>
        <w:left w:val="none" w:sz="0" w:space="0" w:color="auto"/>
        <w:bottom w:val="none" w:sz="0" w:space="0" w:color="auto"/>
        <w:right w:val="none" w:sz="0" w:space="0" w:color="auto"/>
      </w:divBdr>
    </w:div>
    <w:div w:id="177043299">
      <w:bodyDiv w:val="1"/>
      <w:marLeft w:val="0"/>
      <w:marRight w:val="0"/>
      <w:marTop w:val="0"/>
      <w:marBottom w:val="0"/>
      <w:divBdr>
        <w:top w:val="none" w:sz="0" w:space="0" w:color="auto"/>
        <w:left w:val="none" w:sz="0" w:space="0" w:color="auto"/>
        <w:bottom w:val="none" w:sz="0" w:space="0" w:color="auto"/>
        <w:right w:val="none" w:sz="0" w:space="0" w:color="auto"/>
      </w:divBdr>
    </w:div>
    <w:div w:id="179660260">
      <w:bodyDiv w:val="1"/>
      <w:marLeft w:val="0"/>
      <w:marRight w:val="0"/>
      <w:marTop w:val="0"/>
      <w:marBottom w:val="0"/>
      <w:divBdr>
        <w:top w:val="none" w:sz="0" w:space="0" w:color="auto"/>
        <w:left w:val="none" w:sz="0" w:space="0" w:color="auto"/>
        <w:bottom w:val="none" w:sz="0" w:space="0" w:color="auto"/>
        <w:right w:val="none" w:sz="0" w:space="0" w:color="auto"/>
      </w:divBdr>
    </w:div>
    <w:div w:id="212695934">
      <w:bodyDiv w:val="1"/>
      <w:marLeft w:val="0"/>
      <w:marRight w:val="0"/>
      <w:marTop w:val="0"/>
      <w:marBottom w:val="0"/>
      <w:divBdr>
        <w:top w:val="none" w:sz="0" w:space="0" w:color="auto"/>
        <w:left w:val="none" w:sz="0" w:space="0" w:color="auto"/>
        <w:bottom w:val="none" w:sz="0" w:space="0" w:color="auto"/>
        <w:right w:val="none" w:sz="0" w:space="0" w:color="auto"/>
      </w:divBdr>
    </w:div>
    <w:div w:id="2399488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452606">
      <w:bodyDiv w:val="1"/>
      <w:marLeft w:val="0"/>
      <w:marRight w:val="0"/>
      <w:marTop w:val="0"/>
      <w:marBottom w:val="0"/>
      <w:divBdr>
        <w:top w:val="none" w:sz="0" w:space="0" w:color="auto"/>
        <w:left w:val="none" w:sz="0" w:space="0" w:color="auto"/>
        <w:bottom w:val="none" w:sz="0" w:space="0" w:color="auto"/>
        <w:right w:val="none" w:sz="0" w:space="0" w:color="auto"/>
      </w:divBdr>
    </w:div>
    <w:div w:id="28778661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768321">
      <w:bodyDiv w:val="1"/>
      <w:marLeft w:val="0"/>
      <w:marRight w:val="0"/>
      <w:marTop w:val="0"/>
      <w:marBottom w:val="0"/>
      <w:divBdr>
        <w:top w:val="none" w:sz="0" w:space="0" w:color="auto"/>
        <w:left w:val="none" w:sz="0" w:space="0" w:color="auto"/>
        <w:bottom w:val="none" w:sz="0" w:space="0" w:color="auto"/>
        <w:right w:val="none" w:sz="0" w:space="0" w:color="auto"/>
      </w:divBdr>
    </w:div>
    <w:div w:id="33488935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266482">
      <w:bodyDiv w:val="1"/>
      <w:marLeft w:val="0"/>
      <w:marRight w:val="0"/>
      <w:marTop w:val="0"/>
      <w:marBottom w:val="0"/>
      <w:divBdr>
        <w:top w:val="none" w:sz="0" w:space="0" w:color="auto"/>
        <w:left w:val="none" w:sz="0" w:space="0" w:color="auto"/>
        <w:bottom w:val="none" w:sz="0" w:space="0" w:color="auto"/>
        <w:right w:val="none" w:sz="0" w:space="0" w:color="auto"/>
      </w:divBdr>
    </w:div>
    <w:div w:id="399451617">
      <w:bodyDiv w:val="1"/>
      <w:marLeft w:val="0"/>
      <w:marRight w:val="0"/>
      <w:marTop w:val="0"/>
      <w:marBottom w:val="0"/>
      <w:divBdr>
        <w:top w:val="none" w:sz="0" w:space="0" w:color="auto"/>
        <w:left w:val="none" w:sz="0" w:space="0" w:color="auto"/>
        <w:bottom w:val="none" w:sz="0" w:space="0" w:color="auto"/>
        <w:right w:val="none" w:sz="0" w:space="0" w:color="auto"/>
      </w:divBdr>
    </w:div>
    <w:div w:id="405885306">
      <w:bodyDiv w:val="1"/>
      <w:marLeft w:val="0"/>
      <w:marRight w:val="0"/>
      <w:marTop w:val="0"/>
      <w:marBottom w:val="0"/>
      <w:divBdr>
        <w:top w:val="none" w:sz="0" w:space="0" w:color="auto"/>
        <w:left w:val="none" w:sz="0" w:space="0" w:color="auto"/>
        <w:bottom w:val="none" w:sz="0" w:space="0" w:color="auto"/>
        <w:right w:val="none" w:sz="0" w:space="0" w:color="auto"/>
      </w:divBdr>
    </w:div>
    <w:div w:id="45514934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294751">
      <w:bodyDiv w:val="1"/>
      <w:marLeft w:val="0"/>
      <w:marRight w:val="0"/>
      <w:marTop w:val="0"/>
      <w:marBottom w:val="0"/>
      <w:divBdr>
        <w:top w:val="none" w:sz="0" w:space="0" w:color="auto"/>
        <w:left w:val="none" w:sz="0" w:space="0" w:color="auto"/>
        <w:bottom w:val="none" w:sz="0" w:space="0" w:color="auto"/>
        <w:right w:val="none" w:sz="0" w:space="0" w:color="auto"/>
      </w:divBdr>
    </w:div>
    <w:div w:id="538930401">
      <w:bodyDiv w:val="1"/>
      <w:marLeft w:val="0"/>
      <w:marRight w:val="0"/>
      <w:marTop w:val="0"/>
      <w:marBottom w:val="0"/>
      <w:divBdr>
        <w:top w:val="none" w:sz="0" w:space="0" w:color="auto"/>
        <w:left w:val="none" w:sz="0" w:space="0" w:color="auto"/>
        <w:bottom w:val="none" w:sz="0" w:space="0" w:color="auto"/>
        <w:right w:val="none" w:sz="0" w:space="0" w:color="auto"/>
      </w:divBdr>
    </w:div>
    <w:div w:id="57038977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78829166">
      <w:bodyDiv w:val="1"/>
      <w:marLeft w:val="0"/>
      <w:marRight w:val="0"/>
      <w:marTop w:val="0"/>
      <w:marBottom w:val="0"/>
      <w:divBdr>
        <w:top w:val="none" w:sz="0" w:space="0" w:color="auto"/>
        <w:left w:val="none" w:sz="0" w:space="0" w:color="auto"/>
        <w:bottom w:val="none" w:sz="0" w:space="0" w:color="auto"/>
        <w:right w:val="none" w:sz="0" w:space="0" w:color="auto"/>
      </w:divBdr>
    </w:div>
    <w:div w:id="624312380">
      <w:bodyDiv w:val="1"/>
      <w:marLeft w:val="0"/>
      <w:marRight w:val="0"/>
      <w:marTop w:val="0"/>
      <w:marBottom w:val="0"/>
      <w:divBdr>
        <w:top w:val="none" w:sz="0" w:space="0" w:color="auto"/>
        <w:left w:val="none" w:sz="0" w:space="0" w:color="auto"/>
        <w:bottom w:val="none" w:sz="0" w:space="0" w:color="auto"/>
        <w:right w:val="none" w:sz="0" w:space="0" w:color="auto"/>
      </w:divBdr>
    </w:div>
    <w:div w:id="627778306">
      <w:bodyDiv w:val="1"/>
      <w:marLeft w:val="0"/>
      <w:marRight w:val="0"/>
      <w:marTop w:val="0"/>
      <w:marBottom w:val="0"/>
      <w:divBdr>
        <w:top w:val="none" w:sz="0" w:space="0" w:color="auto"/>
        <w:left w:val="none" w:sz="0" w:space="0" w:color="auto"/>
        <w:bottom w:val="none" w:sz="0" w:space="0" w:color="auto"/>
        <w:right w:val="none" w:sz="0" w:space="0" w:color="auto"/>
      </w:divBdr>
    </w:div>
    <w:div w:id="64547438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012346">
      <w:bodyDiv w:val="1"/>
      <w:marLeft w:val="0"/>
      <w:marRight w:val="0"/>
      <w:marTop w:val="0"/>
      <w:marBottom w:val="0"/>
      <w:divBdr>
        <w:top w:val="none" w:sz="0" w:space="0" w:color="auto"/>
        <w:left w:val="none" w:sz="0" w:space="0" w:color="auto"/>
        <w:bottom w:val="none" w:sz="0" w:space="0" w:color="auto"/>
        <w:right w:val="none" w:sz="0" w:space="0" w:color="auto"/>
      </w:divBdr>
    </w:div>
    <w:div w:id="730931733">
      <w:bodyDiv w:val="1"/>
      <w:marLeft w:val="0"/>
      <w:marRight w:val="0"/>
      <w:marTop w:val="0"/>
      <w:marBottom w:val="0"/>
      <w:divBdr>
        <w:top w:val="none" w:sz="0" w:space="0" w:color="auto"/>
        <w:left w:val="none" w:sz="0" w:space="0" w:color="auto"/>
        <w:bottom w:val="none" w:sz="0" w:space="0" w:color="auto"/>
        <w:right w:val="none" w:sz="0" w:space="0" w:color="auto"/>
      </w:divBdr>
    </w:div>
    <w:div w:id="752166749">
      <w:bodyDiv w:val="1"/>
      <w:marLeft w:val="0"/>
      <w:marRight w:val="0"/>
      <w:marTop w:val="0"/>
      <w:marBottom w:val="0"/>
      <w:divBdr>
        <w:top w:val="none" w:sz="0" w:space="0" w:color="auto"/>
        <w:left w:val="none" w:sz="0" w:space="0" w:color="auto"/>
        <w:bottom w:val="none" w:sz="0" w:space="0" w:color="auto"/>
        <w:right w:val="none" w:sz="0" w:space="0" w:color="auto"/>
      </w:divBdr>
      <w:divsChild>
        <w:div w:id="1820728019">
          <w:marLeft w:val="0"/>
          <w:marRight w:val="0"/>
          <w:marTop w:val="0"/>
          <w:marBottom w:val="0"/>
          <w:divBdr>
            <w:top w:val="none" w:sz="0" w:space="0" w:color="auto"/>
            <w:left w:val="none" w:sz="0" w:space="0" w:color="auto"/>
            <w:bottom w:val="none" w:sz="0" w:space="0" w:color="auto"/>
            <w:right w:val="none" w:sz="0" w:space="0" w:color="auto"/>
          </w:divBdr>
        </w:div>
      </w:divsChild>
    </w:div>
    <w:div w:id="773747728">
      <w:bodyDiv w:val="1"/>
      <w:marLeft w:val="0"/>
      <w:marRight w:val="0"/>
      <w:marTop w:val="0"/>
      <w:marBottom w:val="0"/>
      <w:divBdr>
        <w:top w:val="none" w:sz="0" w:space="0" w:color="auto"/>
        <w:left w:val="none" w:sz="0" w:space="0" w:color="auto"/>
        <w:bottom w:val="none" w:sz="0" w:space="0" w:color="auto"/>
        <w:right w:val="none" w:sz="0" w:space="0" w:color="auto"/>
      </w:divBdr>
    </w:div>
    <w:div w:id="815923741">
      <w:bodyDiv w:val="1"/>
      <w:marLeft w:val="0"/>
      <w:marRight w:val="0"/>
      <w:marTop w:val="0"/>
      <w:marBottom w:val="0"/>
      <w:divBdr>
        <w:top w:val="none" w:sz="0" w:space="0" w:color="auto"/>
        <w:left w:val="none" w:sz="0" w:space="0" w:color="auto"/>
        <w:bottom w:val="none" w:sz="0" w:space="0" w:color="auto"/>
        <w:right w:val="none" w:sz="0" w:space="0" w:color="auto"/>
      </w:divBdr>
    </w:div>
    <w:div w:id="829370745">
      <w:bodyDiv w:val="1"/>
      <w:marLeft w:val="0"/>
      <w:marRight w:val="0"/>
      <w:marTop w:val="0"/>
      <w:marBottom w:val="0"/>
      <w:divBdr>
        <w:top w:val="none" w:sz="0" w:space="0" w:color="auto"/>
        <w:left w:val="none" w:sz="0" w:space="0" w:color="auto"/>
        <w:bottom w:val="none" w:sz="0" w:space="0" w:color="auto"/>
        <w:right w:val="none" w:sz="0" w:space="0" w:color="auto"/>
      </w:divBdr>
    </w:div>
    <w:div w:id="833180987">
      <w:bodyDiv w:val="1"/>
      <w:marLeft w:val="0"/>
      <w:marRight w:val="0"/>
      <w:marTop w:val="0"/>
      <w:marBottom w:val="0"/>
      <w:divBdr>
        <w:top w:val="none" w:sz="0" w:space="0" w:color="auto"/>
        <w:left w:val="none" w:sz="0" w:space="0" w:color="auto"/>
        <w:bottom w:val="none" w:sz="0" w:space="0" w:color="auto"/>
        <w:right w:val="none" w:sz="0" w:space="0" w:color="auto"/>
      </w:divBdr>
    </w:div>
    <w:div w:id="890579209">
      <w:bodyDiv w:val="1"/>
      <w:marLeft w:val="0"/>
      <w:marRight w:val="0"/>
      <w:marTop w:val="0"/>
      <w:marBottom w:val="0"/>
      <w:divBdr>
        <w:top w:val="none" w:sz="0" w:space="0" w:color="auto"/>
        <w:left w:val="none" w:sz="0" w:space="0" w:color="auto"/>
        <w:bottom w:val="none" w:sz="0" w:space="0" w:color="auto"/>
        <w:right w:val="none" w:sz="0" w:space="0" w:color="auto"/>
      </w:divBdr>
    </w:div>
    <w:div w:id="894895195">
      <w:bodyDiv w:val="1"/>
      <w:marLeft w:val="0"/>
      <w:marRight w:val="0"/>
      <w:marTop w:val="0"/>
      <w:marBottom w:val="0"/>
      <w:divBdr>
        <w:top w:val="none" w:sz="0" w:space="0" w:color="auto"/>
        <w:left w:val="none" w:sz="0" w:space="0" w:color="auto"/>
        <w:bottom w:val="none" w:sz="0" w:space="0" w:color="auto"/>
        <w:right w:val="none" w:sz="0" w:space="0" w:color="auto"/>
      </w:divBdr>
    </w:div>
    <w:div w:id="911280028">
      <w:bodyDiv w:val="1"/>
      <w:marLeft w:val="0"/>
      <w:marRight w:val="0"/>
      <w:marTop w:val="0"/>
      <w:marBottom w:val="0"/>
      <w:divBdr>
        <w:top w:val="none" w:sz="0" w:space="0" w:color="auto"/>
        <w:left w:val="none" w:sz="0" w:space="0" w:color="auto"/>
        <w:bottom w:val="none" w:sz="0" w:space="0" w:color="auto"/>
        <w:right w:val="none" w:sz="0" w:space="0" w:color="auto"/>
      </w:divBdr>
    </w:div>
    <w:div w:id="962152125">
      <w:bodyDiv w:val="1"/>
      <w:marLeft w:val="0"/>
      <w:marRight w:val="0"/>
      <w:marTop w:val="0"/>
      <w:marBottom w:val="0"/>
      <w:divBdr>
        <w:top w:val="none" w:sz="0" w:space="0" w:color="auto"/>
        <w:left w:val="none" w:sz="0" w:space="0" w:color="auto"/>
        <w:bottom w:val="none" w:sz="0" w:space="0" w:color="auto"/>
        <w:right w:val="none" w:sz="0" w:space="0" w:color="auto"/>
      </w:divBdr>
    </w:div>
    <w:div w:id="966936365">
      <w:bodyDiv w:val="1"/>
      <w:marLeft w:val="0"/>
      <w:marRight w:val="0"/>
      <w:marTop w:val="0"/>
      <w:marBottom w:val="0"/>
      <w:divBdr>
        <w:top w:val="none" w:sz="0" w:space="0" w:color="auto"/>
        <w:left w:val="none" w:sz="0" w:space="0" w:color="auto"/>
        <w:bottom w:val="none" w:sz="0" w:space="0" w:color="auto"/>
        <w:right w:val="none" w:sz="0" w:space="0" w:color="auto"/>
      </w:divBdr>
    </w:div>
    <w:div w:id="9727134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7415628">
      <w:bodyDiv w:val="1"/>
      <w:marLeft w:val="0"/>
      <w:marRight w:val="0"/>
      <w:marTop w:val="0"/>
      <w:marBottom w:val="0"/>
      <w:divBdr>
        <w:top w:val="none" w:sz="0" w:space="0" w:color="auto"/>
        <w:left w:val="none" w:sz="0" w:space="0" w:color="auto"/>
        <w:bottom w:val="none" w:sz="0" w:space="0" w:color="auto"/>
        <w:right w:val="none" w:sz="0" w:space="0" w:color="auto"/>
      </w:divBdr>
    </w:div>
    <w:div w:id="1099719125">
      <w:bodyDiv w:val="1"/>
      <w:marLeft w:val="0"/>
      <w:marRight w:val="0"/>
      <w:marTop w:val="0"/>
      <w:marBottom w:val="0"/>
      <w:divBdr>
        <w:top w:val="none" w:sz="0" w:space="0" w:color="auto"/>
        <w:left w:val="none" w:sz="0" w:space="0" w:color="auto"/>
        <w:bottom w:val="none" w:sz="0" w:space="0" w:color="auto"/>
        <w:right w:val="none" w:sz="0" w:space="0" w:color="auto"/>
      </w:divBdr>
    </w:div>
    <w:div w:id="1120299181">
      <w:bodyDiv w:val="1"/>
      <w:marLeft w:val="0"/>
      <w:marRight w:val="0"/>
      <w:marTop w:val="0"/>
      <w:marBottom w:val="0"/>
      <w:divBdr>
        <w:top w:val="none" w:sz="0" w:space="0" w:color="auto"/>
        <w:left w:val="none" w:sz="0" w:space="0" w:color="auto"/>
        <w:bottom w:val="none" w:sz="0" w:space="0" w:color="auto"/>
        <w:right w:val="none" w:sz="0" w:space="0" w:color="auto"/>
      </w:divBdr>
    </w:div>
    <w:div w:id="1143541016">
      <w:bodyDiv w:val="1"/>
      <w:marLeft w:val="0"/>
      <w:marRight w:val="0"/>
      <w:marTop w:val="0"/>
      <w:marBottom w:val="0"/>
      <w:divBdr>
        <w:top w:val="none" w:sz="0" w:space="0" w:color="auto"/>
        <w:left w:val="none" w:sz="0" w:space="0" w:color="auto"/>
        <w:bottom w:val="none" w:sz="0" w:space="0" w:color="auto"/>
        <w:right w:val="none" w:sz="0" w:space="0" w:color="auto"/>
      </w:divBdr>
    </w:div>
    <w:div w:id="118155179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725820">
      <w:bodyDiv w:val="1"/>
      <w:marLeft w:val="0"/>
      <w:marRight w:val="0"/>
      <w:marTop w:val="0"/>
      <w:marBottom w:val="0"/>
      <w:divBdr>
        <w:top w:val="none" w:sz="0" w:space="0" w:color="auto"/>
        <w:left w:val="none" w:sz="0" w:space="0" w:color="auto"/>
        <w:bottom w:val="none" w:sz="0" w:space="0" w:color="auto"/>
        <w:right w:val="none" w:sz="0" w:space="0" w:color="auto"/>
      </w:divBdr>
    </w:div>
    <w:div w:id="1243182724">
      <w:bodyDiv w:val="1"/>
      <w:marLeft w:val="0"/>
      <w:marRight w:val="0"/>
      <w:marTop w:val="0"/>
      <w:marBottom w:val="0"/>
      <w:divBdr>
        <w:top w:val="none" w:sz="0" w:space="0" w:color="auto"/>
        <w:left w:val="none" w:sz="0" w:space="0" w:color="auto"/>
        <w:bottom w:val="none" w:sz="0" w:space="0" w:color="auto"/>
        <w:right w:val="none" w:sz="0" w:space="0" w:color="auto"/>
      </w:divBdr>
    </w:div>
    <w:div w:id="1248805369">
      <w:bodyDiv w:val="1"/>
      <w:marLeft w:val="0"/>
      <w:marRight w:val="0"/>
      <w:marTop w:val="0"/>
      <w:marBottom w:val="0"/>
      <w:divBdr>
        <w:top w:val="none" w:sz="0" w:space="0" w:color="auto"/>
        <w:left w:val="none" w:sz="0" w:space="0" w:color="auto"/>
        <w:bottom w:val="none" w:sz="0" w:space="0" w:color="auto"/>
        <w:right w:val="none" w:sz="0" w:space="0" w:color="auto"/>
      </w:divBdr>
    </w:div>
    <w:div w:id="1250118107">
      <w:bodyDiv w:val="1"/>
      <w:marLeft w:val="0"/>
      <w:marRight w:val="0"/>
      <w:marTop w:val="0"/>
      <w:marBottom w:val="0"/>
      <w:divBdr>
        <w:top w:val="none" w:sz="0" w:space="0" w:color="auto"/>
        <w:left w:val="none" w:sz="0" w:space="0" w:color="auto"/>
        <w:bottom w:val="none" w:sz="0" w:space="0" w:color="auto"/>
        <w:right w:val="none" w:sz="0" w:space="0" w:color="auto"/>
      </w:divBdr>
    </w:div>
    <w:div w:id="128156730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085488">
      <w:bodyDiv w:val="1"/>
      <w:marLeft w:val="0"/>
      <w:marRight w:val="0"/>
      <w:marTop w:val="0"/>
      <w:marBottom w:val="0"/>
      <w:divBdr>
        <w:top w:val="none" w:sz="0" w:space="0" w:color="auto"/>
        <w:left w:val="none" w:sz="0" w:space="0" w:color="auto"/>
        <w:bottom w:val="none" w:sz="0" w:space="0" w:color="auto"/>
        <w:right w:val="none" w:sz="0" w:space="0" w:color="auto"/>
      </w:divBdr>
    </w:div>
    <w:div w:id="1328246036">
      <w:bodyDiv w:val="1"/>
      <w:marLeft w:val="0"/>
      <w:marRight w:val="0"/>
      <w:marTop w:val="0"/>
      <w:marBottom w:val="0"/>
      <w:divBdr>
        <w:top w:val="none" w:sz="0" w:space="0" w:color="auto"/>
        <w:left w:val="none" w:sz="0" w:space="0" w:color="auto"/>
        <w:bottom w:val="none" w:sz="0" w:space="0" w:color="auto"/>
        <w:right w:val="none" w:sz="0" w:space="0" w:color="auto"/>
      </w:divBdr>
    </w:div>
    <w:div w:id="135379757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381902831">
      <w:bodyDiv w:val="1"/>
      <w:marLeft w:val="0"/>
      <w:marRight w:val="0"/>
      <w:marTop w:val="0"/>
      <w:marBottom w:val="0"/>
      <w:divBdr>
        <w:top w:val="none" w:sz="0" w:space="0" w:color="auto"/>
        <w:left w:val="none" w:sz="0" w:space="0" w:color="auto"/>
        <w:bottom w:val="none" w:sz="0" w:space="0" w:color="auto"/>
        <w:right w:val="none" w:sz="0" w:space="0" w:color="auto"/>
      </w:divBdr>
    </w:div>
    <w:div w:id="1394547705">
      <w:bodyDiv w:val="1"/>
      <w:marLeft w:val="0"/>
      <w:marRight w:val="0"/>
      <w:marTop w:val="0"/>
      <w:marBottom w:val="0"/>
      <w:divBdr>
        <w:top w:val="none" w:sz="0" w:space="0" w:color="auto"/>
        <w:left w:val="none" w:sz="0" w:space="0" w:color="auto"/>
        <w:bottom w:val="none" w:sz="0" w:space="0" w:color="auto"/>
        <w:right w:val="none" w:sz="0" w:space="0" w:color="auto"/>
      </w:divBdr>
    </w:div>
    <w:div w:id="139539883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473418">
      <w:bodyDiv w:val="1"/>
      <w:marLeft w:val="0"/>
      <w:marRight w:val="0"/>
      <w:marTop w:val="0"/>
      <w:marBottom w:val="0"/>
      <w:divBdr>
        <w:top w:val="none" w:sz="0" w:space="0" w:color="auto"/>
        <w:left w:val="none" w:sz="0" w:space="0" w:color="auto"/>
        <w:bottom w:val="none" w:sz="0" w:space="0" w:color="auto"/>
        <w:right w:val="none" w:sz="0" w:space="0" w:color="auto"/>
      </w:divBdr>
    </w:div>
    <w:div w:id="1436360516">
      <w:bodyDiv w:val="1"/>
      <w:marLeft w:val="0"/>
      <w:marRight w:val="0"/>
      <w:marTop w:val="0"/>
      <w:marBottom w:val="0"/>
      <w:divBdr>
        <w:top w:val="none" w:sz="0" w:space="0" w:color="auto"/>
        <w:left w:val="none" w:sz="0" w:space="0" w:color="auto"/>
        <w:bottom w:val="none" w:sz="0" w:space="0" w:color="auto"/>
        <w:right w:val="none" w:sz="0" w:space="0" w:color="auto"/>
      </w:divBdr>
    </w:div>
    <w:div w:id="1437480414">
      <w:bodyDiv w:val="1"/>
      <w:marLeft w:val="0"/>
      <w:marRight w:val="0"/>
      <w:marTop w:val="0"/>
      <w:marBottom w:val="0"/>
      <w:divBdr>
        <w:top w:val="none" w:sz="0" w:space="0" w:color="auto"/>
        <w:left w:val="none" w:sz="0" w:space="0" w:color="auto"/>
        <w:bottom w:val="none" w:sz="0" w:space="0" w:color="auto"/>
        <w:right w:val="none" w:sz="0" w:space="0" w:color="auto"/>
      </w:divBdr>
    </w:div>
    <w:div w:id="1438136233">
      <w:bodyDiv w:val="1"/>
      <w:marLeft w:val="0"/>
      <w:marRight w:val="0"/>
      <w:marTop w:val="0"/>
      <w:marBottom w:val="0"/>
      <w:divBdr>
        <w:top w:val="none" w:sz="0" w:space="0" w:color="auto"/>
        <w:left w:val="none" w:sz="0" w:space="0" w:color="auto"/>
        <w:bottom w:val="none" w:sz="0" w:space="0" w:color="auto"/>
        <w:right w:val="none" w:sz="0" w:space="0" w:color="auto"/>
      </w:divBdr>
    </w:div>
    <w:div w:id="1439062671">
      <w:bodyDiv w:val="1"/>
      <w:marLeft w:val="0"/>
      <w:marRight w:val="0"/>
      <w:marTop w:val="0"/>
      <w:marBottom w:val="0"/>
      <w:divBdr>
        <w:top w:val="none" w:sz="0" w:space="0" w:color="auto"/>
        <w:left w:val="none" w:sz="0" w:space="0" w:color="auto"/>
        <w:bottom w:val="none" w:sz="0" w:space="0" w:color="auto"/>
        <w:right w:val="none" w:sz="0" w:space="0" w:color="auto"/>
      </w:divBdr>
    </w:div>
    <w:div w:id="1462378227">
      <w:bodyDiv w:val="1"/>
      <w:marLeft w:val="0"/>
      <w:marRight w:val="0"/>
      <w:marTop w:val="0"/>
      <w:marBottom w:val="0"/>
      <w:divBdr>
        <w:top w:val="none" w:sz="0" w:space="0" w:color="auto"/>
        <w:left w:val="none" w:sz="0" w:space="0" w:color="auto"/>
        <w:bottom w:val="none" w:sz="0" w:space="0" w:color="auto"/>
        <w:right w:val="none" w:sz="0" w:space="0" w:color="auto"/>
      </w:divBdr>
    </w:div>
    <w:div w:id="1463574697">
      <w:bodyDiv w:val="1"/>
      <w:marLeft w:val="0"/>
      <w:marRight w:val="0"/>
      <w:marTop w:val="0"/>
      <w:marBottom w:val="0"/>
      <w:divBdr>
        <w:top w:val="none" w:sz="0" w:space="0" w:color="auto"/>
        <w:left w:val="none" w:sz="0" w:space="0" w:color="auto"/>
        <w:bottom w:val="none" w:sz="0" w:space="0" w:color="auto"/>
        <w:right w:val="none" w:sz="0" w:space="0" w:color="auto"/>
      </w:divBdr>
    </w:div>
    <w:div w:id="146835683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56341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8268783">
      <w:bodyDiv w:val="1"/>
      <w:marLeft w:val="0"/>
      <w:marRight w:val="0"/>
      <w:marTop w:val="0"/>
      <w:marBottom w:val="0"/>
      <w:divBdr>
        <w:top w:val="none" w:sz="0" w:space="0" w:color="auto"/>
        <w:left w:val="none" w:sz="0" w:space="0" w:color="auto"/>
        <w:bottom w:val="none" w:sz="0" w:space="0" w:color="auto"/>
        <w:right w:val="none" w:sz="0" w:space="0" w:color="auto"/>
      </w:divBdr>
    </w:div>
    <w:div w:id="1620917084">
      <w:bodyDiv w:val="1"/>
      <w:marLeft w:val="0"/>
      <w:marRight w:val="0"/>
      <w:marTop w:val="0"/>
      <w:marBottom w:val="0"/>
      <w:divBdr>
        <w:top w:val="none" w:sz="0" w:space="0" w:color="auto"/>
        <w:left w:val="none" w:sz="0" w:space="0" w:color="auto"/>
        <w:bottom w:val="none" w:sz="0" w:space="0" w:color="auto"/>
        <w:right w:val="none" w:sz="0" w:space="0" w:color="auto"/>
      </w:divBdr>
    </w:div>
    <w:div w:id="1637445735">
      <w:bodyDiv w:val="1"/>
      <w:marLeft w:val="0"/>
      <w:marRight w:val="0"/>
      <w:marTop w:val="0"/>
      <w:marBottom w:val="0"/>
      <w:divBdr>
        <w:top w:val="none" w:sz="0" w:space="0" w:color="auto"/>
        <w:left w:val="none" w:sz="0" w:space="0" w:color="auto"/>
        <w:bottom w:val="none" w:sz="0" w:space="0" w:color="auto"/>
        <w:right w:val="none" w:sz="0" w:space="0" w:color="auto"/>
      </w:divBdr>
    </w:div>
    <w:div w:id="1677344156">
      <w:bodyDiv w:val="1"/>
      <w:marLeft w:val="0"/>
      <w:marRight w:val="0"/>
      <w:marTop w:val="0"/>
      <w:marBottom w:val="0"/>
      <w:divBdr>
        <w:top w:val="none" w:sz="0" w:space="0" w:color="auto"/>
        <w:left w:val="none" w:sz="0" w:space="0" w:color="auto"/>
        <w:bottom w:val="none" w:sz="0" w:space="0" w:color="auto"/>
        <w:right w:val="none" w:sz="0" w:space="0" w:color="auto"/>
      </w:divBdr>
    </w:div>
    <w:div w:id="174899083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91698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79339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811887">
      <w:bodyDiv w:val="1"/>
      <w:marLeft w:val="0"/>
      <w:marRight w:val="0"/>
      <w:marTop w:val="0"/>
      <w:marBottom w:val="0"/>
      <w:divBdr>
        <w:top w:val="none" w:sz="0" w:space="0" w:color="auto"/>
        <w:left w:val="none" w:sz="0" w:space="0" w:color="auto"/>
        <w:bottom w:val="none" w:sz="0" w:space="0" w:color="auto"/>
        <w:right w:val="none" w:sz="0" w:space="0" w:color="auto"/>
      </w:divBdr>
    </w:div>
    <w:div w:id="1829906869">
      <w:bodyDiv w:val="1"/>
      <w:marLeft w:val="0"/>
      <w:marRight w:val="0"/>
      <w:marTop w:val="0"/>
      <w:marBottom w:val="0"/>
      <w:divBdr>
        <w:top w:val="none" w:sz="0" w:space="0" w:color="auto"/>
        <w:left w:val="none" w:sz="0" w:space="0" w:color="auto"/>
        <w:bottom w:val="none" w:sz="0" w:space="0" w:color="auto"/>
        <w:right w:val="none" w:sz="0" w:space="0" w:color="auto"/>
      </w:divBdr>
    </w:div>
    <w:div w:id="1832984751">
      <w:bodyDiv w:val="1"/>
      <w:marLeft w:val="0"/>
      <w:marRight w:val="0"/>
      <w:marTop w:val="0"/>
      <w:marBottom w:val="0"/>
      <w:divBdr>
        <w:top w:val="none" w:sz="0" w:space="0" w:color="auto"/>
        <w:left w:val="none" w:sz="0" w:space="0" w:color="auto"/>
        <w:bottom w:val="none" w:sz="0" w:space="0" w:color="auto"/>
        <w:right w:val="none" w:sz="0" w:space="0" w:color="auto"/>
      </w:divBdr>
    </w:div>
    <w:div w:id="1846626608">
      <w:bodyDiv w:val="1"/>
      <w:marLeft w:val="0"/>
      <w:marRight w:val="0"/>
      <w:marTop w:val="0"/>
      <w:marBottom w:val="0"/>
      <w:divBdr>
        <w:top w:val="none" w:sz="0" w:space="0" w:color="auto"/>
        <w:left w:val="none" w:sz="0" w:space="0" w:color="auto"/>
        <w:bottom w:val="none" w:sz="0" w:space="0" w:color="auto"/>
        <w:right w:val="none" w:sz="0" w:space="0" w:color="auto"/>
      </w:divBdr>
    </w:div>
    <w:div w:id="1850481336">
      <w:bodyDiv w:val="1"/>
      <w:marLeft w:val="0"/>
      <w:marRight w:val="0"/>
      <w:marTop w:val="0"/>
      <w:marBottom w:val="0"/>
      <w:divBdr>
        <w:top w:val="none" w:sz="0" w:space="0" w:color="auto"/>
        <w:left w:val="none" w:sz="0" w:space="0" w:color="auto"/>
        <w:bottom w:val="none" w:sz="0" w:space="0" w:color="auto"/>
        <w:right w:val="none" w:sz="0" w:space="0" w:color="auto"/>
      </w:divBdr>
    </w:div>
    <w:div w:id="1871068778">
      <w:bodyDiv w:val="1"/>
      <w:marLeft w:val="0"/>
      <w:marRight w:val="0"/>
      <w:marTop w:val="0"/>
      <w:marBottom w:val="0"/>
      <w:divBdr>
        <w:top w:val="none" w:sz="0" w:space="0" w:color="auto"/>
        <w:left w:val="none" w:sz="0" w:space="0" w:color="auto"/>
        <w:bottom w:val="none" w:sz="0" w:space="0" w:color="auto"/>
        <w:right w:val="none" w:sz="0" w:space="0" w:color="auto"/>
      </w:divBdr>
    </w:div>
    <w:div w:id="1879467181">
      <w:bodyDiv w:val="1"/>
      <w:marLeft w:val="0"/>
      <w:marRight w:val="0"/>
      <w:marTop w:val="0"/>
      <w:marBottom w:val="0"/>
      <w:divBdr>
        <w:top w:val="none" w:sz="0" w:space="0" w:color="auto"/>
        <w:left w:val="none" w:sz="0" w:space="0" w:color="auto"/>
        <w:bottom w:val="none" w:sz="0" w:space="0" w:color="auto"/>
        <w:right w:val="none" w:sz="0" w:space="0" w:color="auto"/>
      </w:divBdr>
    </w:div>
    <w:div w:id="1884515950">
      <w:bodyDiv w:val="1"/>
      <w:marLeft w:val="0"/>
      <w:marRight w:val="0"/>
      <w:marTop w:val="0"/>
      <w:marBottom w:val="0"/>
      <w:divBdr>
        <w:top w:val="none" w:sz="0" w:space="0" w:color="auto"/>
        <w:left w:val="none" w:sz="0" w:space="0" w:color="auto"/>
        <w:bottom w:val="none" w:sz="0" w:space="0" w:color="auto"/>
        <w:right w:val="none" w:sz="0" w:space="0" w:color="auto"/>
      </w:divBdr>
    </w:div>
    <w:div w:id="193069594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690689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323563">
      <w:bodyDiv w:val="1"/>
      <w:marLeft w:val="0"/>
      <w:marRight w:val="0"/>
      <w:marTop w:val="0"/>
      <w:marBottom w:val="0"/>
      <w:divBdr>
        <w:top w:val="none" w:sz="0" w:space="0" w:color="auto"/>
        <w:left w:val="none" w:sz="0" w:space="0" w:color="auto"/>
        <w:bottom w:val="none" w:sz="0" w:space="0" w:color="auto"/>
        <w:right w:val="none" w:sz="0" w:space="0" w:color="auto"/>
      </w:divBdr>
    </w:div>
    <w:div w:id="2011636489">
      <w:bodyDiv w:val="1"/>
      <w:marLeft w:val="0"/>
      <w:marRight w:val="0"/>
      <w:marTop w:val="0"/>
      <w:marBottom w:val="0"/>
      <w:divBdr>
        <w:top w:val="none" w:sz="0" w:space="0" w:color="auto"/>
        <w:left w:val="none" w:sz="0" w:space="0" w:color="auto"/>
        <w:bottom w:val="none" w:sz="0" w:space="0" w:color="auto"/>
        <w:right w:val="none" w:sz="0" w:space="0" w:color="auto"/>
      </w:divBdr>
    </w:div>
    <w:div w:id="2014911190">
      <w:bodyDiv w:val="1"/>
      <w:marLeft w:val="0"/>
      <w:marRight w:val="0"/>
      <w:marTop w:val="0"/>
      <w:marBottom w:val="0"/>
      <w:divBdr>
        <w:top w:val="none" w:sz="0" w:space="0" w:color="auto"/>
        <w:left w:val="none" w:sz="0" w:space="0" w:color="auto"/>
        <w:bottom w:val="none" w:sz="0" w:space="0" w:color="auto"/>
        <w:right w:val="none" w:sz="0" w:space="0" w:color="auto"/>
      </w:divBdr>
    </w:div>
    <w:div w:id="2017344720">
      <w:bodyDiv w:val="1"/>
      <w:marLeft w:val="0"/>
      <w:marRight w:val="0"/>
      <w:marTop w:val="0"/>
      <w:marBottom w:val="0"/>
      <w:divBdr>
        <w:top w:val="none" w:sz="0" w:space="0" w:color="auto"/>
        <w:left w:val="none" w:sz="0" w:space="0" w:color="auto"/>
        <w:bottom w:val="none" w:sz="0" w:space="0" w:color="auto"/>
        <w:right w:val="none" w:sz="0" w:space="0" w:color="auto"/>
      </w:divBdr>
    </w:div>
    <w:div w:id="2018068788">
      <w:bodyDiv w:val="1"/>
      <w:marLeft w:val="0"/>
      <w:marRight w:val="0"/>
      <w:marTop w:val="0"/>
      <w:marBottom w:val="0"/>
      <w:divBdr>
        <w:top w:val="none" w:sz="0" w:space="0" w:color="auto"/>
        <w:left w:val="none" w:sz="0" w:space="0" w:color="auto"/>
        <w:bottom w:val="none" w:sz="0" w:space="0" w:color="auto"/>
        <w:right w:val="none" w:sz="0" w:space="0" w:color="auto"/>
      </w:divBdr>
    </w:div>
    <w:div w:id="202894384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7843714">
      <w:bodyDiv w:val="1"/>
      <w:marLeft w:val="0"/>
      <w:marRight w:val="0"/>
      <w:marTop w:val="0"/>
      <w:marBottom w:val="0"/>
      <w:divBdr>
        <w:top w:val="none" w:sz="0" w:space="0" w:color="auto"/>
        <w:left w:val="none" w:sz="0" w:space="0" w:color="auto"/>
        <w:bottom w:val="none" w:sz="0" w:space="0" w:color="auto"/>
        <w:right w:val="none" w:sz="0" w:space="0" w:color="auto"/>
      </w:divBdr>
    </w:div>
    <w:div w:id="2107846876">
      <w:bodyDiv w:val="1"/>
      <w:marLeft w:val="0"/>
      <w:marRight w:val="0"/>
      <w:marTop w:val="0"/>
      <w:marBottom w:val="0"/>
      <w:divBdr>
        <w:top w:val="none" w:sz="0" w:space="0" w:color="auto"/>
        <w:left w:val="none" w:sz="0" w:space="0" w:color="auto"/>
        <w:bottom w:val="none" w:sz="0" w:space="0" w:color="auto"/>
        <w:right w:val="none" w:sz="0" w:space="0" w:color="auto"/>
      </w:divBdr>
    </w:div>
    <w:div w:id="213903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F0003\AppData\Roaming\Microsoft\Templates\Student%20APA%20Style%20paper%207th%20edi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w:rsidRDefault="00C52765"&gt;&lt;w:r&gt;&lt;w:t&gt;SRS Document&lt;/w:t&gt;&lt;/w:r&gt;&lt;/w:p&gt;&lt;w:sectPr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Con24</b:Tag>
    <b:SourceType>InternetSite</b:SourceType>
    <b:Guid>{3460AE1F-87B0-44C8-82DE-696FC45C2E4B}</b:Guid>
    <b:Author>
      <b:Author>
        <b:NameList>
          <b:Person>
            <b:Last>Cuffe</b:Last>
            <b:First>Connor</b:First>
          </b:Person>
        </b:NameList>
      </b:Author>
    </b:Author>
    <b:Title>Microsoft forms</b:Title>
    <b:InternetSiteTitle>Messaging App Requirements Survey</b:InternetSiteTitle>
    <b:Year>2024</b:Year>
    <b:Month>05</b:Month>
    <b:Day>15</b:Day>
    <b:URL>https://forms.office.com/Pages/AnalysisPage.aspx?AnalyzerToken=hbDpNRSDAVWm4lfjAn6cW6AQmoSyKHML&amp;id=N7Ns2Ycaz0S2mzzsM0pMHxYHQ3E9MxZMnR7eSNlzPBFURjNVVTRUWVkwOUNSVks2Q1JPTzdDMkw3Vi4u</b:URL>
    <b:RefOrder>2</b:RefOrder>
  </b:Source>
  <b:Source>
    <b:Tag>Cuf24</b:Tag>
    <b:SourceType>BookSection</b:SourceType>
    <b:Guid>{8D8B5238-9F9E-4AAA-A99A-1612EFDA498C}</b:Guid>
    <b:Title>Interview.docx</b:Title>
    <b:Year>2024</b:Year>
    <b:Author>
      <b:Author>
        <b:NameList>
          <b:Person>
            <b:Last>Cuffe</b:Last>
            <b:First>Connor</b:First>
          </b:Person>
        </b:NameList>
      </b:Author>
      <b:BookAuthor>
        <b:NameList>
          <b:Person>
            <b:Last>Cuffe</b:Last>
            <b:First>Connor</b:First>
          </b:Person>
        </b:NameList>
      </b:BookAuthor>
    </b:Author>
    <b:BookTitle>Interview.docx</b:BookTitle>
    <b:City>Melbuorne</b:City>
    <b:RefOrder>3</b:RefOrder>
  </b:Source>
  <b:Source>
    <b:Tag>Cuf241</b:Tag>
    <b:SourceType>BookSection</b:SourceType>
    <b:Guid>{06C741AB-3C3C-4F97-8624-FE4EF797BBE1}</b:Guid>
    <b:Title>Observation.docx</b:Title>
    <b:BookTitle>Observation.docx</b:BookTitle>
    <b:Year>2024</b:Year>
    <b:City>Melbourne</b:City>
    <b:Author>
      <b:Author>
        <b:NameList>
          <b:Person>
            <b:Last>Cuffe</b:Last>
            <b:First>Connor</b:First>
          </b:Person>
        </b:NameList>
      </b:Author>
      <b:BookAuthor>
        <b:NameList>
          <b:Person>
            <b:Last>Cuffe</b:Last>
            <b:First>Connor</b:First>
          </b:Person>
        </b:NameList>
      </b:BookAuthor>
    </b:Author>
    <b:RefOrder>4</b:RefOrder>
  </b:Source>
  <b:Source>
    <b:Tag>Vic23</b:Tag>
    <b:SourceType>InternetSite</b:SourceType>
    <b:Guid>{AFDBD216-6A6D-4600-928D-23EBF4004D5C}</b:Guid>
    <b:Author>
      <b:Author>
        <b:Corporate>Victorian Goverment</b:Corporate>
      </b:Author>
    </b:Author>
    <b:Title>vic.gov</b:Title>
    <b:InternetSiteTitle>email-and-instant-messaging</b:InternetSiteTitle>
    <b:Year>2023</b:Year>
    <b:Month>Dec</b:Month>
    <b:Day>11</b:Day>
    <b:URL>https://www.vic.gov.au/email-and-instant-messaging</b:URL>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11995747-8C33-4408-98D4-6B64B0A01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904</TotalTime>
  <Pages>12</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cp:keywords/>
  <dc:description/>
  <cp:lastModifiedBy>Connor Cuffe</cp:lastModifiedBy>
  <cp:revision>73</cp:revision>
  <dcterms:created xsi:type="dcterms:W3CDTF">2024-05-14T04:12:00Z</dcterms:created>
  <dcterms:modified xsi:type="dcterms:W3CDTF">2024-06-14T02:43:00Z</dcterms:modified>
</cp:coreProperties>
</file>