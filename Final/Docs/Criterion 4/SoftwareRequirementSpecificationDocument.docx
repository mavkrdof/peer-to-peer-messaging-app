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EC310" w14:textId="54EDA05F" w:rsidR="00EE656B" w:rsidRDefault="00EE656B" w:rsidP="00EE656B">
      <w:pPr>
        <w:pStyle w:val="Title"/>
      </w:pPr>
      <w:r>
        <w:t xml:space="preserve">Peer to Peer Messaging App </w:t>
      </w:r>
    </w:p>
    <w:p w14:paraId="3B2E1082" w14:textId="4D237D5B" w:rsidR="004D6B86" w:rsidRDefault="00EE656B" w:rsidP="00EE656B">
      <w:pPr>
        <w:pStyle w:val="Title"/>
      </w:pPr>
      <w:r>
        <w:t>Software Requirements Specification Document</w:t>
      </w:r>
      <w:r w:rsidR="00823DD9">
        <w:t xml:space="preserve"> </w:t>
      </w:r>
      <w:r w:rsidR="00C52765">
        <w:t>(SRS)</w:t>
      </w:r>
      <w:r>
        <w:t>.</w:t>
      </w:r>
    </w:p>
    <w:p w14:paraId="658CD9FB" w14:textId="77777777" w:rsidR="00F01FA6" w:rsidRPr="00F01FA6" w:rsidRDefault="00F01FA6" w:rsidP="00F01FA6"/>
    <w:p w14:paraId="713C20F1" w14:textId="77777777" w:rsidR="004D6B86" w:rsidRDefault="00EE656B">
      <w:pPr>
        <w:pStyle w:val="Title2"/>
      </w:pPr>
      <w:r>
        <w:t>Connor Cuffe</w:t>
      </w:r>
    </w:p>
    <w:p w14:paraId="2AC8B5F6" w14:textId="77777777" w:rsidR="004D6B86" w:rsidRDefault="00C52765">
      <w:pPr>
        <w:pStyle w:val="Title2"/>
      </w:pPr>
      <w:r>
        <w:t>Beaumaris Secondary College</w:t>
      </w:r>
    </w:p>
    <w:p w14:paraId="70F9744F" w14:textId="77777777" w:rsidR="00823DD9" w:rsidRDefault="00823DD9">
      <w:r>
        <w:br w:type="page"/>
      </w:r>
    </w:p>
    <w:sdt>
      <w:sdtPr>
        <w:rPr>
          <w:rFonts w:asciiTheme="minorHAnsi" w:eastAsiaTheme="minorEastAsia" w:hAnsiTheme="minorHAnsi" w:cstheme="minorBidi"/>
          <w:color w:val="000000" w:themeColor="text1"/>
          <w:sz w:val="24"/>
          <w:szCs w:val="24"/>
        </w:rPr>
        <w:id w:val="2081707185"/>
        <w:docPartObj>
          <w:docPartGallery w:val="Table of Contents"/>
          <w:docPartUnique/>
        </w:docPartObj>
      </w:sdtPr>
      <w:sdtEndPr>
        <w:rPr>
          <w:noProof/>
        </w:rPr>
      </w:sdtEndPr>
      <w:sdtContent>
        <w:p w14:paraId="2CEFE1A7" w14:textId="77777777" w:rsidR="00823DD9" w:rsidRDefault="00823DD9">
          <w:pPr>
            <w:pStyle w:val="TOCHeading"/>
          </w:pPr>
          <w:r>
            <w:t>Table of Contents</w:t>
          </w:r>
        </w:p>
        <w:p w14:paraId="587D1589" w14:textId="5C4C96E1" w:rsidR="009D2266" w:rsidRDefault="00823DD9">
          <w:pPr>
            <w:pStyle w:val="TOC1"/>
            <w:tabs>
              <w:tab w:val="right" w:leader="dot" w:pos="9350"/>
            </w:tabs>
            <w:rPr>
              <w:noProof/>
              <w:color w:val="auto"/>
              <w:sz w:val="22"/>
              <w:szCs w:val="22"/>
              <w:lang w:val="en-GB" w:eastAsia="en-GB"/>
            </w:rPr>
          </w:pPr>
          <w:r>
            <w:fldChar w:fldCharType="begin"/>
          </w:r>
          <w:r>
            <w:instrText xml:space="preserve"> TOC \o "1-3" \h \z \u </w:instrText>
          </w:r>
          <w:r>
            <w:fldChar w:fldCharType="separate"/>
          </w:r>
          <w:hyperlink w:anchor="_Toc169260580" w:history="1">
            <w:r w:rsidR="009D2266" w:rsidRPr="00990818">
              <w:rPr>
                <w:rStyle w:val="Hyperlink"/>
                <w:noProof/>
              </w:rPr>
              <w:t>SRS Document</w:t>
            </w:r>
            <w:r w:rsidR="009D2266">
              <w:rPr>
                <w:noProof/>
                <w:webHidden/>
              </w:rPr>
              <w:tab/>
            </w:r>
            <w:r w:rsidR="009D2266">
              <w:rPr>
                <w:noProof/>
                <w:webHidden/>
              </w:rPr>
              <w:fldChar w:fldCharType="begin"/>
            </w:r>
            <w:r w:rsidR="009D2266">
              <w:rPr>
                <w:noProof/>
                <w:webHidden/>
              </w:rPr>
              <w:instrText xml:space="preserve"> PAGEREF _Toc169260580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1B01BB5" w14:textId="1E273719" w:rsidR="009D2266" w:rsidRDefault="003351E0">
          <w:pPr>
            <w:pStyle w:val="TOC2"/>
            <w:tabs>
              <w:tab w:val="right" w:leader="dot" w:pos="9350"/>
            </w:tabs>
            <w:rPr>
              <w:noProof/>
              <w:color w:val="auto"/>
              <w:sz w:val="22"/>
              <w:szCs w:val="22"/>
              <w:lang w:val="en-GB" w:eastAsia="en-GB"/>
            </w:rPr>
          </w:pPr>
          <w:hyperlink w:anchor="_Toc169260581" w:history="1">
            <w:r w:rsidR="009D2266" w:rsidRPr="00990818">
              <w:rPr>
                <w:rStyle w:val="Hyperlink"/>
                <w:noProof/>
              </w:rPr>
              <w:t>Introduction</w:t>
            </w:r>
            <w:r w:rsidR="009D2266">
              <w:rPr>
                <w:noProof/>
                <w:webHidden/>
              </w:rPr>
              <w:tab/>
            </w:r>
            <w:r w:rsidR="009D2266">
              <w:rPr>
                <w:noProof/>
                <w:webHidden/>
              </w:rPr>
              <w:fldChar w:fldCharType="begin"/>
            </w:r>
            <w:r w:rsidR="009D2266">
              <w:rPr>
                <w:noProof/>
                <w:webHidden/>
              </w:rPr>
              <w:instrText xml:space="preserve"> PAGEREF _Toc169260581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6C23E104" w14:textId="1C12BBDB" w:rsidR="009D2266" w:rsidRDefault="003351E0">
          <w:pPr>
            <w:pStyle w:val="TOC3"/>
            <w:tabs>
              <w:tab w:val="right" w:leader="dot" w:pos="9350"/>
            </w:tabs>
            <w:rPr>
              <w:noProof/>
              <w:color w:val="auto"/>
              <w:sz w:val="22"/>
              <w:szCs w:val="22"/>
              <w:lang w:val="en-GB" w:eastAsia="en-GB"/>
            </w:rPr>
          </w:pPr>
          <w:hyperlink w:anchor="_Toc169260582" w:history="1">
            <w:r w:rsidR="009D2266" w:rsidRPr="00990818">
              <w:rPr>
                <w:rStyle w:val="Hyperlink"/>
                <w:noProof/>
                <w:shd w:val="clear" w:color="auto" w:fill="FFFFFF"/>
                <w:lang w:val="en-AU" w:eastAsia="en-AU"/>
              </w:rPr>
              <w:t>Purpose</w:t>
            </w:r>
            <w:r w:rsidR="009D2266">
              <w:rPr>
                <w:noProof/>
                <w:webHidden/>
              </w:rPr>
              <w:tab/>
            </w:r>
            <w:r w:rsidR="009D2266">
              <w:rPr>
                <w:noProof/>
                <w:webHidden/>
              </w:rPr>
              <w:fldChar w:fldCharType="begin"/>
            </w:r>
            <w:r w:rsidR="009D2266">
              <w:rPr>
                <w:noProof/>
                <w:webHidden/>
              </w:rPr>
              <w:instrText xml:space="preserve"> PAGEREF _Toc169260582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77C56BB" w14:textId="2416540B" w:rsidR="009D2266" w:rsidRDefault="003351E0">
          <w:pPr>
            <w:pStyle w:val="TOC3"/>
            <w:tabs>
              <w:tab w:val="right" w:leader="dot" w:pos="9350"/>
            </w:tabs>
            <w:rPr>
              <w:noProof/>
              <w:color w:val="auto"/>
              <w:sz w:val="22"/>
              <w:szCs w:val="22"/>
              <w:lang w:val="en-GB" w:eastAsia="en-GB"/>
            </w:rPr>
          </w:pPr>
          <w:hyperlink w:anchor="_Toc169260583" w:history="1">
            <w:r w:rsidR="009D2266" w:rsidRPr="00990818">
              <w:rPr>
                <w:rStyle w:val="Hyperlink"/>
                <w:noProof/>
                <w:shd w:val="clear" w:color="auto" w:fill="FFFFFF"/>
                <w:lang w:val="en-AU" w:eastAsia="en-AU"/>
              </w:rPr>
              <w:t>Intended Audience</w:t>
            </w:r>
            <w:r w:rsidR="009D2266">
              <w:rPr>
                <w:noProof/>
                <w:webHidden/>
              </w:rPr>
              <w:tab/>
            </w:r>
            <w:r w:rsidR="009D2266">
              <w:rPr>
                <w:noProof/>
                <w:webHidden/>
              </w:rPr>
              <w:fldChar w:fldCharType="begin"/>
            </w:r>
            <w:r w:rsidR="009D2266">
              <w:rPr>
                <w:noProof/>
                <w:webHidden/>
              </w:rPr>
              <w:instrText xml:space="preserve"> PAGEREF _Toc169260583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38181C93" w14:textId="10C76D02" w:rsidR="009D2266" w:rsidRDefault="003351E0">
          <w:pPr>
            <w:pStyle w:val="TOC3"/>
            <w:tabs>
              <w:tab w:val="right" w:leader="dot" w:pos="9350"/>
            </w:tabs>
            <w:rPr>
              <w:noProof/>
              <w:color w:val="auto"/>
              <w:sz w:val="22"/>
              <w:szCs w:val="22"/>
              <w:lang w:val="en-GB" w:eastAsia="en-GB"/>
            </w:rPr>
          </w:pPr>
          <w:hyperlink w:anchor="_Toc169260584" w:history="1">
            <w:r w:rsidR="009D2266" w:rsidRPr="00990818">
              <w:rPr>
                <w:rStyle w:val="Hyperlink"/>
                <w:noProof/>
                <w:shd w:val="clear" w:color="auto" w:fill="FFFFFF"/>
                <w:lang w:val="en-AU" w:eastAsia="en-AU"/>
              </w:rPr>
              <w:t>Intended Use</w:t>
            </w:r>
            <w:r w:rsidR="009D2266">
              <w:rPr>
                <w:noProof/>
                <w:webHidden/>
              </w:rPr>
              <w:tab/>
            </w:r>
            <w:r w:rsidR="009D2266">
              <w:rPr>
                <w:noProof/>
                <w:webHidden/>
              </w:rPr>
              <w:fldChar w:fldCharType="begin"/>
            </w:r>
            <w:r w:rsidR="009D2266">
              <w:rPr>
                <w:noProof/>
                <w:webHidden/>
              </w:rPr>
              <w:instrText xml:space="preserve"> PAGEREF _Toc169260584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100D08AD" w14:textId="125593B2" w:rsidR="009D2266" w:rsidRDefault="003351E0">
          <w:pPr>
            <w:pStyle w:val="TOC3"/>
            <w:tabs>
              <w:tab w:val="right" w:leader="dot" w:pos="9350"/>
            </w:tabs>
            <w:rPr>
              <w:noProof/>
              <w:color w:val="auto"/>
              <w:sz w:val="22"/>
              <w:szCs w:val="22"/>
              <w:lang w:val="en-GB" w:eastAsia="en-GB"/>
            </w:rPr>
          </w:pPr>
          <w:hyperlink w:anchor="_Toc169260585" w:history="1">
            <w:r w:rsidR="009D2266" w:rsidRPr="00990818">
              <w:rPr>
                <w:rStyle w:val="Hyperlink"/>
                <w:noProof/>
                <w:lang w:val="en-AU" w:eastAsia="en-AU"/>
              </w:rPr>
              <w:t>Scope</w:t>
            </w:r>
            <w:r w:rsidR="009D2266">
              <w:rPr>
                <w:noProof/>
                <w:webHidden/>
              </w:rPr>
              <w:tab/>
            </w:r>
            <w:r w:rsidR="009D2266">
              <w:rPr>
                <w:noProof/>
                <w:webHidden/>
              </w:rPr>
              <w:fldChar w:fldCharType="begin"/>
            </w:r>
            <w:r w:rsidR="009D2266">
              <w:rPr>
                <w:noProof/>
                <w:webHidden/>
              </w:rPr>
              <w:instrText xml:space="preserve"> PAGEREF _Toc169260585 \h </w:instrText>
            </w:r>
            <w:r w:rsidR="009D2266">
              <w:rPr>
                <w:noProof/>
                <w:webHidden/>
              </w:rPr>
            </w:r>
            <w:r w:rsidR="009D2266">
              <w:rPr>
                <w:noProof/>
                <w:webHidden/>
              </w:rPr>
              <w:fldChar w:fldCharType="separate"/>
            </w:r>
            <w:r w:rsidR="009D2266">
              <w:rPr>
                <w:noProof/>
                <w:webHidden/>
              </w:rPr>
              <w:t>3</w:t>
            </w:r>
            <w:r w:rsidR="009D2266">
              <w:rPr>
                <w:noProof/>
                <w:webHidden/>
              </w:rPr>
              <w:fldChar w:fldCharType="end"/>
            </w:r>
          </w:hyperlink>
        </w:p>
        <w:p w14:paraId="5F127D15" w14:textId="34ABAD0E" w:rsidR="009D2266" w:rsidRDefault="003351E0">
          <w:pPr>
            <w:pStyle w:val="TOC3"/>
            <w:tabs>
              <w:tab w:val="right" w:leader="dot" w:pos="9350"/>
            </w:tabs>
            <w:rPr>
              <w:noProof/>
              <w:color w:val="auto"/>
              <w:sz w:val="22"/>
              <w:szCs w:val="22"/>
              <w:lang w:val="en-GB" w:eastAsia="en-GB"/>
            </w:rPr>
          </w:pPr>
          <w:hyperlink w:anchor="_Toc169260586" w:history="1">
            <w:r w:rsidR="009D2266" w:rsidRPr="00990818">
              <w:rPr>
                <w:rStyle w:val="Hyperlink"/>
                <w:noProof/>
                <w:shd w:val="clear" w:color="auto" w:fill="FFFFFF"/>
                <w:lang w:val="en-AU" w:eastAsia="en-AU"/>
              </w:rPr>
              <w:t>Constraints</w:t>
            </w:r>
            <w:r w:rsidR="009D2266">
              <w:rPr>
                <w:noProof/>
                <w:webHidden/>
              </w:rPr>
              <w:tab/>
            </w:r>
            <w:r w:rsidR="009D2266">
              <w:rPr>
                <w:noProof/>
                <w:webHidden/>
              </w:rPr>
              <w:fldChar w:fldCharType="begin"/>
            </w:r>
            <w:r w:rsidR="009D2266">
              <w:rPr>
                <w:noProof/>
                <w:webHidden/>
              </w:rPr>
              <w:instrText xml:space="preserve"> PAGEREF _Toc169260586 \h </w:instrText>
            </w:r>
            <w:r w:rsidR="009D2266">
              <w:rPr>
                <w:noProof/>
                <w:webHidden/>
              </w:rPr>
            </w:r>
            <w:r w:rsidR="009D2266">
              <w:rPr>
                <w:noProof/>
                <w:webHidden/>
              </w:rPr>
              <w:fldChar w:fldCharType="separate"/>
            </w:r>
            <w:r w:rsidR="009D2266">
              <w:rPr>
                <w:noProof/>
                <w:webHidden/>
              </w:rPr>
              <w:t>4</w:t>
            </w:r>
            <w:r w:rsidR="009D2266">
              <w:rPr>
                <w:noProof/>
                <w:webHidden/>
              </w:rPr>
              <w:fldChar w:fldCharType="end"/>
            </w:r>
          </w:hyperlink>
        </w:p>
        <w:p w14:paraId="63557D39" w14:textId="05DCD969" w:rsidR="009D2266" w:rsidRDefault="003351E0">
          <w:pPr>
            <w:pStyle w:val="TOC3"/>
            <w:tabs>
              <w:tab w:val="right" w:leader="dot" w:pos="9350"/>
            </w:tabs>
            <w:rPr>
              <w:noProof/>
              <w:color w:val="auto"/>
              <w:sz w:val="22"/>
              <w:szCs w:val="22"/>
              <w:lang w:val="en-GB" w:eastAsia="en-GB"/>
            </w:rPr>
          </w:pPr>
          <w:hyperlink w:anchor="_Toc169260587" w:history="1">
            <w:r w:rsidR="009D2266" w:rsidRPr="00990818">
              <w:rPr>
                <w:rStyle w:val="Hyperlink"/>
                <w:noProof/>
                <w:shd w:val="clear" w:color="auto" w:fill="FFFFFF"/>
                <w:lang w:val="en-AU" w:eastAsia="en-AU"/>
              </w:rPr>
              <w:t>Definitions and Acronyms</w:t>
            </w:r>
            <w:r w:rsidR="009D2266">
              <w:rPr>
                <w:noProof/>
                <w:webHidden/>
              </w:rPr>
              <w:tab/>
            </w:r>
            <w:r w:rsidR="009D2266">
              <w:rPr>
                <w:noProof/>
                <w:webHidden/>
              </w:rPr>
              <w:fldChar w:fldCharType="begin"/>
            </w:r>
            <w:r w:rsidR="009D2266">
              <w:rPr>
                <w:noProof/>
                <w:webHidden/>
              </w:rPr>
              <w:instrText xml:space="preserve"> PAGEREF _Toc169260587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61B1D171" w14:textId="37CDAF38" w:rsidR="009D2266" w:rsidRDefault="003351E0">
          <w:pPr>
            <w:pStyle w:val="TOC2"/>
            <w:tabs>
              <w:tab w:val="right" w:leader="dot" w:pos="9350"/>
            </w:tabs>
            <w:rPr>
              <w:noProof/>
              <w:color w:val="auto"/>
              <w:sz w:val="22"/>
              <w:szCs w:val="22"/>
              <w:lang w:val="en-GB" w:eastAsia="en-GB"/>
            </w:rPr>
          </w:pPr>
          <w:hyperlink w:anchor="_Toc169260588" w:history="1">
            <w:r w:rsidR="009D2266" w:rsidRPr="00990818">
              <w:rPr>
                <w:rStyle w:val="Hyperlink"/>
                <w:noProof/>
                <w:lang w:val="en-AU" w:eastAsia="en-AU"/>
              </w:rPr>
              <w:t>User needs</w:t>
            </w:r>
            <w:r w:rsidR="009D2266">
              <w:rPr>
                <w:noProof/>
                <w:webHidden/>
              </w:rPr>
              <w:tab/>
            </w:r>
            <w:r w:rsidR="009D2266">
              <w:rPr>
                <w:noProof/>
                <w:webHidden/>
              </w:rPr>
              <w:fldChar w:fldCharType="begin"/>
            </w:r>
            <w:r w:rsidR="009D2266">
              <w:rPr>
                <w:noProof/>
                <w:webHidden/>
              </w:rPr>
              <w:instrText xml:space="preserve"> PAGEREF _Toc169260588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7DBCBECE" w14:textId="58C36C80" w:rsidR="009D2266" w:rsidRDefault="003351E0">
          <w:pPr>
            <w:pStyle w:val="TOC3"/>
            <w:tabs>
              <w:tab w:val="right" w:leader="dot" w:pos="9350"/>
            </w:tabs>
            <w:rPr>
              <w:noProof/>
              <w:color w:val="auto"/>
              <w:sz w:val="22"/>
              <w:szCs w:val="22"/>
              <w:lang w:val="en-GB" w:eastAsia="en-GB"/>
            </w:rPr>
          </w:pPr>
          <w:hyperlink w:anchor="_Toc169260589" w:history="1">
            <w:r w:rsidR="009D2266" w:rsidRPr="00990818">
              <w:rPr>
                <w:rStyle w:val="Hyperlink"/>
                <w:noProof/>
              </w:rPr>
              <w:t>Expected Users</w:t>
            </w:r>
            <w:r w:rsidR="009D2266">
              <w:rPr>
                <w:noProof/>
                <w:webHidden/>
              </w:rPr>
              <w:tab/>
            </w:r>
            <w:r w:rsidR="009D2266">
              <w:rPr>
                <w:noProof/>
                <w:webHidden/>
              </w:rPr>
              <w:fldChar w:fldCharType="begin"/>
            </w:r>
            <w:r w:rsidR="009D2266">
              <w:rPr>
                <w:noProof/>
                <w:webHidden/>
              </w:rPr>
              <w:instrText xml:space="preserve"> PAGEREF _Toc169260589 \h </w:instrText>
            </w:r>
            <w:r w:rsidR="009D2266">
              <w:rPr>
                <w:noProof/>
                <w:webHidden/>
              </w:rPr>
            </w:r>
            <w:r w:rsidR="009D2266">
              <w:rPr>
                <w:noProof/>
                <w:webHidden/>
              </w:rPr>
              <w:fldChar w:fldCharType="separate"/>
            </w:r>
            <w:r w:rsidR="009D2266">
              <w:rPr>
                <w:noProof/>
                <w:webHidden/>
              </w:rPr>
              <w:t>5</w:t>
            </w:r>
            <w:r w:rsidR="009D2266">
              <w:rPr>
                <w:noProof/>
                <w:webHidden/>
              </w:rPr>
              <w:fldChar w:fldCharType="end"/>
            </w:r>
          </w:hyperlink>
        </w:p>
        <w:p w14:paraId="4CF0CE1C" w14:textId="3D56DE65" w:rsidR="009D2266" w:rsidRDefault="003351E0">
          <w:pPr>
            <w:pStyle w:val="TOC3"/>
            <w:tabs>
              <w:tab w:val="right" w:leader="dot" w:pos="9350"/>
            </w:tabs>
            <w:rPr>
              <w:noProof/>
              <w:color w:val="auto"/>
              <w:sz w:val="22"/>
              <w:szCs w:val="22"/>
              <w:lang w:val="en-GB" w:eastAsia="en-GB"/>
            </w:rPr>
          </w:pPr>
          <w:hyperlink w:anchor="_Toc169260590" w:history="1">
            <w:r w:rsidR="009D2266" w:rsidRPr="00990818">
              <w:rPr>
                <w:rStyle w:val="Hyperlink"/>
                <w:noProof/>
                <w:lang w:val="en-AU" w:eastAsia="en-AU"/>
              </w:rPr>
              <w:t>Possible users</w:t>
            </w:r>
            <w:r w:rsidR="009D2266">
              <w:rPr>
                <w:noProof/>
                <w:webHidden/>
              </w:rPr>
              <w:tab/>
            </w:r>
            <w:r w:rsidR="009D2266">
              <w:rPr>
                <w:noProof/>
                <w:webHidden/>
              </w:rPr>
              <w:fldChar w:fldCharType="begin"/>
            </w:r>
            <w:r w:rsidR="009D2266">
              <w:rPr>
                <w:noProof/>
                <w:webHidden/>
              </w:rPr>
              <w:instrText xml:space="preserve"> PAGEREF _Toc169260590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D1FE9F4" w14:textId="4824097C" w:rsidR="009D2266" w:rsidRDefault="003351E0">
          <w:pPr>
            <w:pStyle w:val="TOC2"/>
            <w:tabs>
              <w:tab w:val="right" w:leader="dot" w:pos="9350"/>
            </w:tabs>
            <w:rPr>
              <w:noProof/>
              <w:color w:val="auto"/>
              <w:sz w:val="22"/>
              <w:szCs w:val="22"/>
              <w:lang w:val="en-GB" w:eastAsia="en-GB"/>
            </w:rPr>
          </w:pPr>
          <w:hyperlink w:anchor="_Toc169260591" w:history="1">
            <w:r w:rsidR="009D2266" w:rsidRPr="00990818">
              <w:rPr>
                <w:rStyle w:val="Hyperlink"/>
                <w:noProof/>
                <w:shd w:val="clear" w:color="auto" w:fill="FFFFFF"/>
                <w:lang w:val="en-AU" w:eastAsia="en-AU"/>
              </w:rPr>
              <w:t>Solution Features and Requirements</w:t>
            </w:r>
            <w:r w:rsidR="009D2266">
              <w:rPr>
                <w:noProof/>
                <w:webHidden/>
              </w:rPr>
              <w:tab/>
            </w:r>
            <w:r w:rsidR="009D2266">
              <w:rPr>
                <w:noProof/>
                <w:webHidden/>
              </w:rPr>
              <w:fldChar w:fldCharType="begin"/>
            </w:r>
            <w:r w:rsidR="009D2266">
              <w:rPr>
                <w:noProof/>
                <w:webHidden/>
              </w:rPr>
              <w:instrText xml:space="preserve"> PAGEREF _Toc169260591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5C5F110D" w14:textId="5C637C08" w:rsidR="009D2266" w:rsidRDefault="003351E0">
          <w:pPr>
            <w:pStyle w:val="TOC3"/>
            <w:tabs>
              <w:tab w:val="right" w:leader="dot" w:pos="9350"/>
            </w:tabs>
            <w:rPr>
              <w:noProof/>
              <w:color w:val="auto"/>
              <w:sz w:val="22"/>
              <w:szCs w:val="22"/>
              <w:lang w:val="en-GB" w:eastAsia="en-GB"/>
            </w:rPr>
          </w:pPr>
          <w:hyperlink w:anchor="_Toc169260592" w:history="1">
            <w:r w:rsidR="009D2266" w:rsidRPr="00990818">
              <w:rPr>
                <w:rStyle w:val="Hyperlink"/>
                <w:noProof/>
                <w:lang w:val="en-AU" w:eastAsia="en-AU"/>
              </w:rPr>
              <w:t>Technical requirements:</w:t>
            </w:r>
            <w:r w:rsidR="009D2266">
              <w:rPr>
                <w:noProof/>
                <w:webHidden/>
              </w:rPr>
              <w:tab/>
            </w:r>
            <w:r w:rsidR="009D2266">
              <w:rPr>
                <w:noProof/>
                <w:webHidden/>
              </w:rPr>
              <w:fldChar w:fldCharType="begin"/>
            </w:r>
            <w:r w:rsidR="009D2266">
              <w:rPr>
                <w:noProof/>
                <w:webHidden/>
              </w:rPr>
              <w:instrText xml:space="preserve"> PAGEREF _Toc169260592 \h </w:instrText>
            </w:r>
            <w:r w:rsidR="009D2266">
              <w:rPr>
                <w:noProof/>
                <w:webHidden/>
              </w:rPr>
            </w:r>
            <w:r w:rsidR="009D2266">
              <w:rPr>
                <w:noProof/>
                <w:webHidden/>
              </w:rPr>
              <w:fldChar w:fldCharType="separate"/>
            </w:r>
            <w:r w:rsidR="009D2266">
              <w:rPr>
                <w:noProof/>
                <w:webHidden/>
              </w:rPr>
              <w:t>6</w:t>
            </w:r>
            <w:r w:rsidR="009D2266">
              <w:rPr>
                <w:noProof/>
                <w:webHidden/>
              </w:rPr>
              <w:fldChar w:fldCharType="end"/>
            </w:r>
          </w:hyperlink>
        </w:p>
        <w:p w14:paraId="461E10A4" w14:textId="5BF21F8C" w:rsidR="009D2266" w:rsidRDefault="003351E0">
          <w:pPr>
            <w:pStyle w:val="TOC3"/>
            <w:tabs>
              <w:tab w:val="right" w:leader="dot" w:pos="9350"/>
            </w:tabs>
            <w:rPr>
              <w:noProof/>
              <w:color w:val="auto"/>
              <w:sz w:val="22"/>
              <w:szCs w:val="22"/>
              <w:lang w:val="en-GB" w:eastAsia="en-GB"/>
            </w:rPr>
          </w:pPr>
          <w:hyperlink w:anchor="_Toc169260593" w:history="1">
            <w:r w:rsidR="009D2266" w:rsidRPr="00990818">
              <w:rPr>
                <w:rStyle w:val="Hyperlink"/>
                <w:noProof/>
                <w:lang w:val="en-AU" w:eastAsia="en-AU"/>
              </w:rPr>
              <w:t>Functional and non-functional requirements</w:t>
            </w:r>
            <w:r w:rsidR="009D2266">
              <w:rPr>
                <w:noProof/>
                <w:webHidden/>
              </w:rPr>
              <w:tab/>
            </w:r>
            <w:r w:rsidR="009D2266">
              <w:rPr>
                <w:noProof/>
                <w:webHidden/>
              </w:rPr>
              <w:fldChar w:fldCharType="begin"/>
            </w:r>
            <w:r w:rsidR="009D2266">
              <w:rPr>
                <w:noProof/>
                <w:webHidden/>
              </w:rPr>
              <w:instrText xml:space="preserve"> PAGEREF _Toc169260593 \h </w:instrText>
            </w:r>
            <w:r w:rsidR="009D2266">
              <w:rPr>
                <w:noProof/>
                <w:webHidden/>
              </w:rPr>
            </w:r>
            <w:r w:rsidR="009D2266">
              <w:rPr>
                <w:noProof/>
                <w:webHidden/>
              </w:rPr>
              <w:fldChar w:fldCharType="separate"/>
            </w:r>
            <w:r w:rsidR="009D2266">
              <w:rPr>
                <w:noProof/>
                <w:webHidden/>
              </w:rPr>
              <w:t>7</w:t>
            </w:r>
            <w:r w:rsidR="009D2266">
              <w:rPr>
                <w:noProof/>
                <w:webHidden/>
              </w:rPr>
              <w:fldChar w:fldCharType="end"/>
            </w:r>
          </w:hyperlink>
        </w:p>
        <w:p w14:paraId="0A713328" w14:textId="58648D5E" w:rsidR="009D2266" w:rsidRDefault="003351E0">
          <w:pPr>
            <w:pStyle w:val="TOC1"/>
            <w:tabs>
              <w:tab w:val="right" w:leader="dot" w:pos="9350"/>
            </w:tabs>
            <w:rPr>
              <w:noProof/>
              <w:color w:val="auto"/>
              <w:sz w:val="22"/>
              <w:szCs w:val="22"/>
              <w:lang w:val="en-GB" w:eastAsia="en-GB"/>
            </w:rPr>
          </w:pPr>
          <w:hyperlink w:anchor="_Toc169260594" w:history="1">
            <w:r w:rsidR="009D2266" w:rsidRPr="00990818">
              <w:rPr>
                <w:rStyle w:val="Hyperlink"/>
                <w:noProof/>
              </w:rPr>
              <w:t>References</w:t>
            </w:r>
            <w:r w:rsidR="009D2266">
              <w:rPr>
                <w:noProof/>
                <w:webHidden/>
              </w:rPr>
              <w:tab/>
            </w:r>
            <w:r w:rsidR="009D2266">
              <w:rPr>
                <w:noProof/>
                <w:webHidden/>
              </w:rPr>
              <w:fldChar w:fldCharType="begin"/>
            </w:r>
            <w:r w:rsidR="009D2266">
              <w:rPr>
                <w:noProof/>
                <w:webHidden/>
              </w:rPr>
              <w:instrText xml:space="preserve"> PAGEREF _Toc169260594 \h </w:instrText>
            </w:r>
            <w:r w:rsidR="009D2266">
              <w:rPr>
                <w:noProof/>
                <w:webHidden/>
              </w:rPr>
            </w:r>
            <w:r w:rsidR="009D2266">
              <w:rPr>
                <w:noProof/>
                <w:webHidden/>
              </w:rPr>
              <w:fldChar w:fldCharType="separate"/>
            </w:r>
            <w:r w:rsidR="009D2266">
              <w:rPr>
                <w:noProof/>
                <w:webHidden/>
              </w:rPr>
              <w:t>11</w:t>
            </w:r>
            <w:r w:rsidR="009D2266">
              <w:rPr>
                <w:noProof/>
                <w:webHidden/>
              </w:rPr>
              <w:fldChar w:fldCharType="end"/>
            </w:r>
          </w:hyperlink>
        </w:p>
        <w:p w14:paraId="226E7C21" w14:textId="5A21A9D4" w:rsidR="00823DD9" w:rsidRDefault="00823DD9">
          <w:pPr>
            <w:pPrChange w:id="0" w:author="Connor Cuffe" w:date="2024-06-16T14:25:00Z">
              <w:pPr>
                <w:ind w:firstLine="0"/>
              </w:pPr>
            </w:pPrChange>
          </w:pPr>
          <w:r>
            <w:rPr>
              <w:noProof/>
            </w:rPr>
            <w:fldChar w:fldCharType="end"/>
          </w:r>
        </w:p>
      </w:sdtContent>
    </w:sdt>
    <w:p w14:paraId="039CCA92" w14:textId="77777777" w:rsidR="00823DD9" w:rsidRDefault="00823DD9">
      <w:r>
        <w:br w:type="page"/>
      </w:r>
    </w:p>
    <w:p w14:paraId="3113E894" w14:textId="77777777" w:rsidR="00693A0D" w:rsidRPr="00693A0D" w:rsidRDefault="00693A0D" w:rsidP="00693A0D">
      <w:pPr>
        <w:pStyle w:val="Heading1"/>
      </w:pPr>
      <w:bookmarkStart w:id="1" w:name="_Toc169260580"/>
      <w:r>
        <w:lastRenderedPageBreak/>
        <w:t>SRS Document</w:t>
      </w:r>
      <w:bookmarkEnd w:id="1"/>
    </w:p>
    <w:p w14:paraId="63CE4FAD" w14:textId="65626087" w:rsidR="00AF563E" w:rsidDel="00D65027" w:rsidRDefault="00B86F80" w:rsidP="00AF563E">
      <w:pPr>
        <w:rPr>
          <w:del w:id="2" w:author="Connor Cuffe" w:date="2024-06-21T09:44:00Z"/>
        </w:rPr>
      </w:pPr>
      <w:del w:id="3" w:author="Connor Cuffe" w:date="2024-06-21T09:44:00Z">
        <w:r w:rsidDel="00D65027">
          <w:delText xml:space="preserve">The following outlines the </w:delText>
        </w:r>
      </w:del>
      <w:del w:id="4" w:author="Connor Cuffe" w:date="2024-06-16T16:28:00Z">
        <w:r w:rsidDel="0049265D">
          <w:delText xml:space="preserve">software </w:delText>
        </w:r>
        <w:commentRangeStart w:id="5"/>
        <w:r w:rsidDel="0049265D">
          <w:delText>requirem</w:delText>
        </w:r>
        <w:r w:rsidR="002353BB" w:rsidDel="0049265D">
          <w:delText>ents</w:delText>
        </w:r>
        <w:commentRangeEnd w:id="5"/>
        <w:r w:rsidR="00E74037" w:rsidDel="0049265D">
          <w:rPr>
            <w:rStyle w:val="CommentReference"/>
          </w:rPr>
          <w:commentReference w:id="5"/>
        </w:r>
        <w:r w:rsidR="002353BB" w:rsidDel="0049265D">
          <w:delText xml:space="preserve"> this </w:delText>
        </w:r>
        <w:r w:rsidR="00420722" w:rsidDel="0049265D">
          <w:delText>e</w:delText>
        </w:r>
        <w:r w:rsidR="002353BB" w:rsidDel="0049265D">
          <w:delText xml:space="preserve">nsures that </w:delText>
        </w:r>
        <w:r w:rsidR="00693A0D" w:rsidDel="0049265D">
          <w:delText xml:space="preserve">the </w:delText>
        </w:r>
        <w:r w:rsidR="00E34D0B" w:rsidDel="0049265D">
          <w:delText xml:space="preserve">customer and software developer </w:delText>
        </w:r>
        <w:commentRangeStart w:id="6"/>
        <w:r w:rsidR="00AA4C4B" w:rsidDel="0049265D">
          <w:delText>understand</w:delText>
        </w:r>
        <w:r w:rsidDel="0049265D">
          <w:delText xml:space="preserve"> </w:delText>
        </w:r>
        <w:commentRangeEnd w:id="6"/>
        <w:r w:rsidR="00B41ABE" w:rsidDel="0049265D">
          <w:rPr>
            <w:rStyle w:val="CommentReference"/>
          </w:rPr>
          <w:commentReference w:id="6"/>
        </w:r>
        <w:r w:rsidDel="0049265D">
          <w:delText>what the customer wants the software to do, and what features it should have.</w:delText>
        </w:r>
      </w:del>
    </w:p>
    <w:p w14:paraId="40E55FFC" w14:textId="77777777" w:rsidR="00AF563E" w:rsidRPr="00AF563E" w:rsidRDefault="00AF563E" w:rsidP="00AF563E">
      <w:pPr>
        <w:pStyle w:val="Heading2"/>
      </w:pPr>
      <w:bookmarkStart w:id="7" w:name="_Toc169260581"/>
      <w:r>
        <w:t>Introduction</w:t>
      </w:r>
      <w:bookmarkEnd w:id="7"/>
    </w:p>
    <w:p w14:paraId="3AA00E54" w14:textId="495CBD28" w:rsidR="00AF563E" w:rsidRDefault="00AF563E" w:rsidP="00AF563E">
      <w:pPr>
        <w:pStyle w:val="Heading3"/>
        <w:rPr>
          <w:shd w:val="clear" w:color="auto" w:fill="FFFFFF"/>
          <w:lang w:val="en-AU" w:eastAsia="en-AU"/>
        </w:rPr>
      </w:pPr>
      <w:bookmarkStart w:id="8" w:name="_Toc169260582"/>
      <w:r w:rsidRPr="00AF563E">
        <w:rPr>
          <w:shd w:val="clear" w:color="auto" w:fill="FFFFFF"/>
          <w:lang w:val="en-AU" w:eastAsia="en-AU"/>
        </w:rPr>
        <w:t>Purpose</w:t>
      </w:r>
      <w:bookmarkEnd w:id="8"/>
      <w:ins w:id="9" w:author="Connor Cuffe" w:date="2024-06-16T14:46:00Z">
        <w:r w:rsidR="00182EB0">
          <w:rPr>
            <w:shd w:val="clear" w:color="auto" w:fill="FFFFFF"/>
            <w:lang w:val="en-AU" w:eastAsia="en-AU"/>
          </w:rPr>
          <w:t xml:space="preserve"> of this document</w:t>
        </w:r>
      </w:ins>
    </w:p>
    <w:p w14:paraId="03B5D065" w14:textId="14E7C776" w:rsidR="0049265D" w:rsidRDefault="00B1032B" w:rsidP="0049265D">
      <w:pPr>
        <w:rPr>
          <w:ins w:id="10" w:author="Connor Cuffe" w:date="2024-06-16T16:28:00Z"/>
        </w:rPr>
      </w:pPr>
      <w:r>
        <w:rPr>
          <w:lang w:val="en-AU" w:eastAsia="en-AU"/>
        </w:rPr>
        <w:t xml:space="preserve">The purpose of </w:t>
      </w:r>
      <w:r w:rsidR="005E400E">
        <w:rPr>
          <w:lang w:val="en-AU" w:eastAsia="en-AU"/>
        </w:rPr>
        <w:t xml:space="preserve">this </w:t>
      </w:r>
      <w:ins w:id="11" w:author="Connor Cuffe" w:date="2024-06-16T14:35:00Z">
        <w:r w:rsidR="00D2464A">
          <w:rPr>
            <w:lang w:val="en-AU" w:eastAsia="en-AU"/>
          </w:rPr>
          <w:t xml:space="preserve">document is to </w:t>
        </w:r>
      </w:ins>
      <w:ins w:id="12" w:author="Connor Cuffe" w:date="2024-06-16T16:24:00Z">
        <w:r w:rsidR="000365D3">
          <w:rPr>
            <w:lang w:val="en-AU" w:eastAsia="en-AU"/>
          </w:rPr>
          <w:t xml:space="preserve">outline </w:t>
        </w:r>
      </w:ins>
      <w:ins w:id="13" w:author="Connor Cuffe" w:date="2024-06-16T16:28:00Z">
        <w:r w:rsidR="0049265D">
          <w:rPr>
            <w:lang w:val="en-AU" w:eastAsia="en-AU"/>
          </w:rPr>
          <w:t xml:space="preserve">the </w:t>
        </w:r>
        <w:r w:rsidR="0049265D">
          <w:t xml:space="preserve">software </w:t>
        </w:r>
        <w:commentRangeStart w:id="14"/>
        <w:r w:rsidR="0049265D">
          <w:t>requirements</w:t>
        </w:r>
        <w:commentRangeEnd w:id="14"/>
        <w:r w:rsidR="0049265D">
          <w:rPr>
            <w:rStyle w:val="CommentReference"/>
          </w:rPr>
          <w:commentReference w:id="14"/>
        </w:r>
        <w:r w:rsidR="0049265D">
          <w:t xml:space="preserve"> </w:t>
        </w:r>
      </w:ins>
      <w:ins w:id="15" w:author="Connor Cuffe" w:date="2024-06-16T16:29:00Z">
        <w:r w:rsidR="00066477">
          <w:t>for</w:t>
        </w:r>
      </w:ins>
      <w:ins w:id="16" w:author="Connor Cuffe" w:date="2024-06-16T16:28:00Z">
        <w:r w:rsidR="0049265D">
          <w:t xml:space="preserve"> the project this ensures that the software developer</w:t>
        </w:r>
      </w:ins>
      <w:ins w:id="17" w:author="Connor Cuffe" w:date="2024-06-16T16:29:00Z">
        <w:r w:rsidR="0049265D">
          <w:t xml:space="preserve">s and stakeholders of this software solution understand </w:t>
        </w:r>
      </w:ins>
      <w:ins w:id="18" w:author="Connor Cuffe" w:date="2024-06-16T16:28:00Z">
        <w:r w:rsidR="0049265D">
          <w:rPr>
            <w:rStyle w:val="CommentReference"/>
          </w:rPr>
          <w:commentReference w:id="19"/>
        </w:r>
        <w:r w:rsidR="0049265D">
          <w:t xml:space="preserve">what the customer </w:t>
        </w:r>
      </w:ins>
      <w:ins w:id="20" w:author="Connor Cuffe" w:date="2024-06-16T16:29:00Z">
        <w:r w:rsidR="0049265D">
          <w:t xml:space="preserve">requires </w:t>
        </w:r>
      </w:ins>
      <w:ins w:id="21" w:author="Connor Cuffe" w:date="2024-06-16T16:28:00Z">
        <w:r w:rsidR="0049265D">
          <w:t>the software to do, and what features it should have.</w:t>
        </w:r>
      </w:ins>
    </w:p>
    <w:p w14:paraId="5F603FD6" w14:textId="35B534C2" w:rsidR="00D2464A" w:rsidRDefault="00D2464A" w:rsidP="00F3796C">
      <w:pPr>
        <w:rPr>
          <w:ins w:id="22" w:author="Connor Cuffe" w:date="2024-06-16T14:35:00Z"/>
          <w:lang w:val="en-AU" w:eastAsia="en-AU"/>
        </w:rPr>
      </w:pPr>
    </w:p>
    <w:p w14:paraId="295286CE" w14:textId="2A81D5CA" w:rsidR="00F3796C" w:rsidDel="00E748C0" w:rsidRDefault="005E400E" w:rsidP="00B94AF7">
      <w:pPr>
        <w:rPr>
          <w:del w:id="23" w:author="Connor Cuffe" w:date="2024-06-16T16:27:00Z"/>
          <w:shd w:val="clear" w:color="auto" w:fill="FFFFFF"/>
          <w:lang w:val="en-AU" w:eastAsia="en-AU"/>
        </w:rPr>
      </w:pPr>
      <w:del w:id="24" w:author="Connor Cuffe" w:date="2024-06-16T16:27:00Z">
        <w:r w:rsidDel="00E748C0">
          <w:rPr>
            <w:lang w:val="en-AU" w:eastAsia="en-AU"/>
          </w:rPr>
          <w:delText xml:space="preserve">software </w:delText>
        </w:r>
        <w:commentRangeStart w:id="25"/>
        <w:r w:rsidDel="00E748C0">
          <w:rPr>
            <w:lang w:val="en-AU" w:eastAsia="en-AU"/>
          </w:rPr>
          <w:delText>solution</w:delText>
        </w:r>
        <w:commentRangeEnd w:id="25"/>
        <w:r w:rsidR="00A710A0" w:rsidDel="00E748C0">
          <w:rPr>
            <w:rStyle w:val="CommentReference"/>
          </w:rPr>
          <w:commentReference w:id="25"/>
        </w:r>
        <w:r w:rsidDel="00E748C0">
          <w:rPr>
            <w:lang w:val="en-AU" w:eastAsia="en-AU"/>
          </w:rPr>
          <w:delText xml:space="preserve"> is to provide a cheap</w:delText>
        </w:r>
        <w:r w:rsidR="004A19AA" w:rsidDel="00E748C0">
          <w:rPr>
            <w:lang w:val="en-AU" w:eastAsia="en-AU"/>
          </w:rPr>
          <w:delText>, secure</w:delText>
        </w:r>
        <w:r w:rsidDel="00E748C0">
          <w:rPr>
            <w:lang w:val="en-AU" w:eastAsia="en-AU"/>
          </w:rPr>
          <w:delText xml:space="preserve"> and effective solution </w:delText>
        </w:r>
      </w:del>
      <w:del w:id="26" w:author="Connor Cuffe" w:date="2024-06-16T14:30:00Z">
        <w:r w:rsidDel="00FD3C41">
          <w:rPr>
            <w:lang w:val="en-AU" w:eastAsia="en-AU"/>
          </w:rPr>
          <w:delText>to</w:delText>
        </w:r>
      </w:del>
      <w:del w:id="27" w:author="Connor Cuffe" w:date="2024-06-16T16:27:00Z">
        <w:r w:rsidDel="00E748C0">
          <w:rPr>
            <w:lang w:val="en-AU" w:eastAsia="en-AU"/>
          </w:rPr>
          <w:delText xml:space="preserve"> student</w:delText>
        </w:r>
      </w:del>
      <w:del w:id="28" w:author="Connor Cuffe" w:date="2024-06-16T14:30:00Z">
        <w:r w:rsidDel="00FD3C41">
          <w:rPr>
            <w:lang w:val="en-AU" w:eastAsia="en-AU"/>
          </w:rPr>
          <w:delText xml:space="preserve"> </w:delText>
        </w:r>
        <w:r w:rsidR="004A19AA" w:rsidDel="00FD3C41">
          <w:rPr>
            <w:lang w:val="en-AU" w:eastAsia="en-AU"/>
          </w:rPr>
          <w:delText>to</w:delText>
        </w:r>
      </w:del>
      <w:del w:id="29" w:author="Connor Cuffe" w:date="2024-06-16T16:27:00Z">
        <w:r w:rsidDel="00E748C0">
          <w:rPr>
            <w:lang w:val="en-AU" w:eastAsia="en-AU"/>
          </w:rPr>
          <w:delText xml:space="preserve"> teache</w:delText>
        </w:r>
      </w:del>
      <w:del w:id="30" w:author="Connor Cuffe" w:date="2024-06-16T14:31:00Z">
        <w:r w:rsidDel="00FD3C41">
          <w:rPr>
            <w:lang w:val="en-AU" w:eastAsia="en-AU"/>
          </w:rPr>
          <w:delText>r communication</w:delText>
        </w:r>
      </w:del>
      <w:del w:id="31" w:author="Connor Cuffe" w:date="2024-06-16T16:27:00Z">
        <w:r w:rsidDel="00E748C0">
          <w:rPr>
            <w:lang w:val="en-AU" w:eastAsia="en-AU"/>
          </w:rPr>
          <w:delText>.</w:delText>
        </w:r>
        <w:r w:rsidR="00987DF2" w:rsidDel="00E748C0">
          <w:rPr>
            <w:lang w:val="en-AU" w:eastAsia="en-AU"/>
          </w:rPr>
          <w:delText xml:space="preserve"> This software solution is intended to be used </w:delText>
        </w:r>
        <w:r w:rsidR="000F0026" w:rsidDel="00E748C0">
          <w:rPr>
            <w:lang w:val="en-AU" w:eastAsia="en-AU"/>
          </w:rPr>
          <w:delText>in</w:delText>
        </w:r>
        <w:r w:rsidR="00987DF2" w:rsidDel="00E748C0">
          <w:rPr>
            <w:lang w:val="en-AU" w:eastAsia="en-AU"/>
          </w:rPr>
          <w:delText xml:space="preserve"> a school environment to help facilitate </w:delText>
        </w:r>
      </w:del>
      <w:del w:id="32" w:author="Connor Cuffe" w:date="2024-06-16T14:33:00Z">
        <w:r w:rsidR="00987DF2" w:rsidDel="00F94CBD">
          <w:rPr>
            <w:lang w:val="en-AU" w:eastAsia="en-AU"/>
          </w:rPr>
          <w:delText xml:space="preserve">the </w:delText>
        </w:r>
      </w:del>
      <w:del w:id="33" w:author="Connor Cuffe" w:date="2024-06-16T16:27:00Z">
        <w:r w:rsidR="00987DF2" w:rsidDel="00E748C0">
          <w:rPr>
            <w:lang w:val="en-AU" w:eastAsia="en-AU"/>
          </w:rPr>
          <w:delText>communication between students and teachers</w:delText>
        </w:r>
      </w:del>
      <w:del w:id="34" w:author="Connor Cuffe" w:date="2024-06-16T14:33:00Z">
        <w:r w:rsidR="00987DF2" w:rsidDel="00DD528F">
          <w:rPr>
            <w:lang w:val="en-AU" w:eastAsia="en-AU"/>
          </w:rPr>
          <w:delText xml:space="preserve"> </w:delText>
        </w:r>
        <w:r w:rsidR="008652AD" w:rsidDel="00DD528F">
          <w:rPr>
            <w:lang w:val="en-AU" w:eastAsia="en-AU"/>
          </w:rPr>
          <w:delText>of</w:delText>
        </w:r>
      </w:del>
      <w:del w:id="35" w:author="Connor Cuffe" w:date="2024-06-16T16:27:00Z">
        <w:r w:rsidR="008652AD" w:rsidDel="00E748C0">
          <w:rPr>
            <w:lang w:val="en-AU" w:eastAsia="en-AU"/>
          </w:rPr>
          <w:delText xml:space="preserve"> information such as task due dates, class changes, and other school related topics.</w:delText>
        </w:r>
      </w:del>
      <w:del w:id="36" w:author="Connor Cuffe" w:date="2024-06-16T16:26:00Z">
        <w:r w:rsidR="00263A07" w:rsidDel="000F4953">
          <w:rPr>
            <w:lang w:val="en-AU" w:eastAsia="en-AU"/>
          </w:rPr>
          <w:delText xml:space="preserve"> </w:delText>
        </w:r>
        <w:commentRangeStart w:id="37"/>
        <w:r w:rsidR="00263A07" w:rsidDel="000F4953">
          <w:rPr>
            <w:lang w:val="en-AU" w:eastAsia="en-AU"/>
          </w:rPr>
          <w:delText xml:space="preserve">The software solution must also have a way to make sure that all </w:delText>
        </w:r>
        <w:r w:rsidR="009B609E" w:rsidDel="000F4953">
          <w:rPr>
            <w:lang w:val="en-AU" w:eastAsia="en-AU"/>
          </w:rPr>
          <w:delText>messages</w:delText>
        </w:r>
        <w:r w:rsidR="00263A07" w:rsidDel="000F4953">
          <w:rPr>
            <w:lang w:val="en-AU" w:eastAsia="en-AU"/>
          </w:rPr>
          <w:delText xml:space="preserve"> are school appropriate and have valid education context as required by the Victorian government </w:delText>
        </w:r>
      </w:del>
      <w:customXmlDelRangeStart w:id="38" w:author="Connor Cuffe" w:date="2024-06-16T16:26:00Z"/>
      <w:sdt>
        <w:sdtPr>
          <w:rPr>
            <w:lang w:val="en-AU" w:eastAsia="en-AU"/>
          </w:rPr>
          <w:id w:val="1520589183"/>
          <w:citation/>
        </w:sdtPr>
        <w:sdtEndPr/>
        <w:sdtContent>
          <w:customXmlDelRangeEnd w:id="38"/>
          <w:del w:id="39" w:author="Connor Cuffe" w:date="2024-06-16T16:26:00Z">
            <w:r w:rsidR="00263A07" w:rsidDel="000F4953">
              <w:rPr>
                <w:lang w:val="en-AU" w:eastAsia="en-AU"/>
              </w:rPr>
              <w:fldChar w:fldCharType="begin"/>
            </w:r>
            <w:r w:rsidR="00263A07" w:rsidDel="000F4953">
              <w:rPr>
                <w:lang w:val="en-AU" w:eastAsia="en-AU"/>
              </w:rPr>
              <w:delInstrText xml:space="preserve"> CITATION Vic23 \l 3081 </w:delInstrText>
            </w:r>
            <w:r w:rsidR="00263A07" w:rsidDel="000F4953">
              <w:rPr>
                <w:lang w:val="en-AU" w:eastAsia="en-AU"/>
              </w:rPr>
              <w:fldChar w:fldCharType="separate"/>
            </w:r>
            <w:r w:rsidR="00263A07" w:rsidDel="000F4953">
              <w:rPr>
                <w:noProof/>
                <w:lang w:val="en-AU" w:eastAsia="en-AU"/>
              </w:rPr>
              <w:delText>(Victorian Goverment, 2023)</w:delText>
            </w:r>
            <w:r w:rsidR="00263A07" w:rsidDel="000F4953">
              <w:rPr>
                <w:lang w:val="en-AU" w:eastAsia="en-AU"/>
              </w:rPr>
              <w:fldChar w:fldCharType="end"/>
            </w:r>
          </w:del>
          <w:customXmlDelRangeStart w:id="40" w:author="Connor Cuffe" w:date="2024-06-16T16:26:00Z"/>
        </w:sdtContent>
      </w:sdt>
      <w:customXmlDelRangeEnd w:id="40"/>
      <w:del w:id="41" w:author="Connor Cuffe" w:date="2024-06-16T16:26:00Z">
        <w:r w:rsidR="00EC1172" w:rsidDel="000F4953">
          <w:rPr>
            <w:lang w:val="en-AU" w:eastAsia="en-AU"/>
          </w:rPr>
          <w:delText>.</w:delText>
        </w:r>
        <w:r w:rsidR="00296D66" w:rsidDel="000F4953">
          <w:rPr>
            <w:lang w:val="en-AU" w:eastAsia="en-AU"/>
          </w:rPr>
          <w:delText xml:space="preserve"> Finaly due to the usually time sensitive nature of student teacher communication </w:delText>
        </w:r>
        <w:r w:rsidR="0022299A" w:rsidDel="000F4953">
          <w:rPr>
            <w:lang w:val="en-AU" w:eastAsia="en-AU"/>
          </w:rPr>
          <w:delText>the software solution must ensure that all messages are received in a timely manner.</w:delText>
        </w:r>
        <w:commentRangeEnd w:id="37"/>
        <w:r w:rsidR="00843930" w:rsidDel="000F4953">
          <w:rPr>
            <w:rStyle w:val="CommentReference"/>
          </w:rPr>
          <w:commentReference w:id="37"/>
        </w:r>
      </w:del>
    </w:p>
    <w:p w14:paraId="328BD498" w14:textId="635EDAFE" w:rsidR="00AF563E" w:rsidRDefault="00AF563E">
      <w:pPr>
        <w:pStyle w:val="Heading3"/>
        <w:rPr>
          <w:ins w:id="42" w:author="Connor Cuffe" w:date="2024-06-16T16:13:00Z"/>
          <w:lang w:val="en-AU" w:eastAsia="en-AU"/>
        </w:rPr>
      </w:pPr>
      <w:bookmarkStart w:id="43" w:name="_Toc169260583"/>
      <w:r w:rsidRPr="00AF563E">
        <w:rPr>
          <w:shd w:val="clear" w:color="auto" w:fill="FFFFFF"/>
          <w:lang w:val="en-AU" w:eastAsia="en-AU"/>
        </w:rPr>
        <w:t>Intended Audience</w:t>
      </w:r>
      <w:bookmarkEnd w:id="43"/>
      <w:r w:rsidR="003A7B60">
        <w:rPr>
          <w:shd w:val="clear" w:color="auto" w:fill="FFFFFF"/>
          <w:lang w:val="en-AU" w:eastAsia="en-AU"/>
        </w:rPr>
        <w:t xml:space="preserve"> and Use</w:t>
      </w:r>
      <w:r w:rsidR="00153061">
        <w:rPr>
          <w:lang w:val="en-AU" w:eastAsia="en-AU"/>
        </w:rPr>
        <w:t xml:space="preserve"> </w:t>
      </w:r>
      <w:ins w:id="44" w:author="Connor Cuffe" w:date="2024-06-16T14:46:00Z">
        <w:r w:rsidR="00416F53">
          <w:rPr>
            <w:lang w:val="en-AU" w:eastAsia="en-AU"/>
          </w:rPr>
          <w:t>of this document</w:t>
        </w:r>
      </w:ins>
    </w:p>
    <w:p w14:paraId="49042BFF" w14:textId="51F371D6" w:rsidR="00700340" w:rsidRDefault="00B56553" w:rsidP="00700340">
      <w:pPr>
        <w:rPr>
          <w:ins w:id="45" w:author="Connor Cuffe" w:date="2024-06-16T16:27:00Z"/>
          <w:lang w:val="en-AU" w:eastAsia="en-AU"/>
        </w:rPr>
      </w:pPr>
      <w:ins w:id="46" w:author="Connor Cuffe" w:date="2024-06-16T16:23:00Z">
        <w:r>
          <w:rPr>
            <w:lang w:val="en-AU" w:eastAsia="en-AU"/>
          </w:rPr>
          <w:t>This document</w:t>
        </w:r>
      </w:ins>
      <w:ins w:id="47" w:author="Connor Cuffe" w:date="2024-06-16T16:26:00Z">
        <w:r w:rsidR="000F4953">
          <w:rPr>
            <w:lang w:val="en-AU" w:eastAsia="en-AU"/>
          </w:rPr>
          <w:t>`</w:t>
        </w:r>
      </w:ins>
      <w:ins w:id="48" w:author="Connor Cuffe" w:date="2024-06-16T16:23:00Z">
        <w:r>
          <w:rPr>
            <w:lang w:val="en-AU" w:eastAsia="en-AU"/>
          </w:rPr>
          <w:t>s</w:t>
        </w:r>
      </w:ins>
      <w:ins w:id="49" w:author="Connor Cuffe" w:date="2024-06-16T16:21:00Z">
        <w:r w:rsidR="0013342F">
          <w:rPr>
            <w:lang w:val="en-AU" w:eastAsia="en-AU"/>
          </w:rPr>
          <w:t xml:space="preserve"> intended audience are the stakeholders and developers of this software solution. This document is intended to be used to define and clarify the </w:t>
        </w:r>
      </w:ins>
      <w:ins w:id="50" w:author="Connor Cuffe" w:date="2024-06-16T16:22:00Z">
        <w:r w:rsidR="00A8214E">
          <w:rPr>
            <w:lang w:val="en-AU" w:eastAsia="en-AU"/>
          </w:rPr>
          <w:t xml:space="preserve">software requirements and specification so that stakeholders </w:t>
        </w:r>
      </w:ins>
      <w:ins w:id="51" w:author="Connor Cuffe" w:date="2024-06-16T16:23:00Z">
        <w:r w:rsidR="00A8214E">
          <w:rPr>
            <w:lang w:val="en-AU" w:eastAsia="en-AU"/>
          </w:rPr>
          <w:t>and developers</w:t>
        </w:r>
      </w:ins>
      <w:ins w:id="52" w:author="Connor Cuffe" w:date="2024-06-16T16:22:00Z">
        <w:r w:rsidR="00A8214E">
          <w:rPr>
            <w:lang w:val="en-AU" w:eastAsia="en-AU"/>
          </w:rPr>
          <w:t xml:space="preserve"> can have a clear understanding of the intended project outcome</w:t>
        </w:r>
      </w:ins>
      <w:ins w:id="53" w:author="Connor Cuffe" w:date="2024-06-16T16:23:00Z">
        <w:r w:rsidR="00A8214E">
          <w:rPr>
            <w:lang w:val="en-AU" w:eastAsia="en-AU"/>
          </w:rPr>
          <w:t xml:space="preserve"> so that they can work towards </w:t>
        </w:r>
        <w:r>
          <w:rPr>
            <w:lang w:val="en-AU" w:eastAsia="en-AU"/>
          </w:rPr>
          <w:t>creating a successful outcome.</w:t>
        </w:r>
      </w:ins>
    </w:p>
    <w:p w14:paraId="0362F537" w14:textId="08B88FF5" w:rsidR="00E748C0" w:rsidRDefault="00E748C0" w:rsidP="00E748C0">
      <w:pPr>
        <w:pStyle w:val="Heading3"/>
        <w:rPr>
          <w:ins w:id="54" w:author="Connor Cuffe" w:date="2024-06-16T16:27:00Z"/>
          <w:shd w:val="clear" w:color="auto" w:fill="FFFFFF"/>
          <w:lang w:val="en-AU" w:eastAsia="en-AU"/>
        </w:rPr>
      </w:pPr>
      <w:ins w:id="55" w:author="Connor Cuffe" w:date="2024-06-16T16:27:00Z">
        <w:r w:rsidRPr="00AF563E">
          <w:rPr>
            <w:shd w:val="clear" w:color="auto" w:fill="FFFFFF"/>
            <w:lang w:val="en-AU" w:eastAsia="en-AU"/>
          </w:rPr>
          <w:t>Purpose</w:t>
        </w:r>
        <w:r>
          <w:rPr>
            <w:shd w:val="clear" w:color="auto" w:fill="FFFFFF"/>
            <w:lang w:val="en-AU" w:eastAsia="en-AU"/>
          </w:rPr>
          <w:t xml:space="preserve"> of this software solution</w:t>
        </w:r>
      </w:ins>
    </w:p>
    <w:p w14:paraId="6EA04D13" w14:textId="07BFCCF7" w:rsidR="00E748C0" w:rsidRDefault="00E748C0" w:rsidP="00E748C0">
      <w:pPr>
        <w:rPr>
          <w:ins w:id="56" w:author="Connor Cuffe" w:date="2024-06-16T16:27:00Z"/>
          <w:shd w:val="clear" w:color="auto" w:fill="FFFFFF"/>
          <w:lang w:val="en-AU" w:eastAsia="en-AU"/>
        </w:rPr>
      </w:pPr>
      <w:ins w:id="57" w:author="Connor Cuffe" w:date="2024-06-16T16:27:00Z">
        <w:r>
          <w:rPr>
            <w:lang w:val="en-AU" w:eastAsia="en-AU"/>
          </w:rPr>
          <w:t xml:space="preserve">The purpose of the software </w:t>
        </w:r>
        <w:commentRangeStart w:id="58"/>
        <w:r>
          <w:rPr>
            <w:lang w:val="en-AU" w:eastAsia="en-AU"/>
          </w:rPr>
          <w:t>solution</w:t>
        </w:r>
        <w:commentRangeEnd w:id="58"/>
        <w:r>
          <w:rPr>
            <w:rStyle w:val="CommentReference"/>
          </w:rPr>
          <w:commentReference w:id="58"/>
        </w:r>
        <w:r>
          <w:rPr>
            <w:lang w:val="en-AU" w:eastAsia="en-AU"/>
          </w:rPr>
          <w:t xml:space="preserve"> outlined in this document is to provide a cheap, secure, and effective solution for communication between students and teachers. This software solution is intended to be used in a school environment to help facilitate communication between students and teachers, specifically information such as task due dates, class changes, and other school related topics.</w:t>
        </w:r>
      </w:ins>
    </w:p>
    <w:p w14:paraId="2B7761D4" w14:textId="77777777" w:rsidR="00E748C0" w:rsidRPr="00E748C0" w:rsidRDefault="00E748C0">
      <w:pPr>
        <w:rPr>
          <w:lang w:val="en-AU" w:eastAsia="en-AU"/>
          <w:rPrChange w:id="59" w:author="Connor Cuffe" w:date="2024-06-16T16:27:00Z">
            <w:rPr>
              <w:shd w:val="clear" w:color="auto" w:fill="FFFFFF"/>
              <w:lang w:val="en-AU" w:eastAsia="en-AU"/>
            </w:rPr>
          </w:rPrChange>
        </w:rPr>
        <w:pPrChange w:id="60" w:author="Connor Cuffe" w:date="2024-06-16T16:27:00Z">
          <w:pPr>
            <w:pStyle w:val="Heading3"/>
          </w:pPr>
        </w:pPrChange>
      </w:pPr>
    </w:p>
    <w:p w14:paraId="1BF63C79" w14:textId="5ABF4DCE" w:rsidR="003D3849" w:rsidRPr="00B94AF7" w:rsidDel="007B5972" w:rsidRDefault="00DE18CC">
      <w:pPr>
        <w:rPr>
          <w:del w:id="61" w:author="Connor Cuffe" w:date="2024-06-16T16:13:00Z"/>
        </w:rPr>
        <w:pPrChange w:id="62" w:author="Connor Cuffe" w:date="2024-06-16T14:52:00Z">
          <w:pPr>
            <w:pStyle w:val="Heading4"/>
          </w:pPr>
        </w:pPrChange>
      </w:pPr>
      <w:bookmarkStart w:id="63" w:name="_Toc169260589"/>
      <w:del w:id="64" w:author="Connor Cuffe" w:date="2024-06-16T16:13:00Z">
        <w:r w:rsidRPr="00C455D1" w:rsidDel="007B5972">
          <w:delText>Expected Users</w:delText>
        </w:r>
        <w:bookmarkEnd w:id="63"/>
      </w:del>
    </w:p>
    <w:p w14:paraId="142D11AD" w14:textId="6A6FDCF6" w:rsidR="00DE18CC" w:rsidDel="007B5972" w:rsidRDefault="00DE18CC" w:rsidP="007B0F9B">
      <w:pPr>
        <w:pStyle w:val="Heading5"/>
        <w:rPr>
          <w:del w:id="65" w:author="Connor Cuffe" w:date="2024-06-16T16:13:00Z"/>
          <w:lang w:val="en-AU" w:eastAsia="en-AU"/>
        </w:rPr>
      </w:pPr>
      <w:del w:id="66" w:author="Connor Cuffe" w:date="2024-06-16T16:13:00Z">
        <w:r w:rsidDel="007B5972">
          <w:rPr>
            <w:lang w:val="en-AU" w:eastAsia="en-AU"/>
          </w:rPr>
          <w:delText>High school Student</w:delText>
        </w:r>
      </w:del>
    </w:p>
    <w:p w14:paraId="200BC8D4" w14:textId="2956DFC9" w:rsidR="00DE18CC" w:rsidRPr="004E6A36" w:rsidDel="007B5972" w:rsidRDefault="00DE18CC" w:rsidP="00DE18CC">
      <w:pPr>
        <w:rPr>
          <w:del w:id="67" w:author="Connor Cuffe" w:date="2024-06-16T16:13:00Z"/>
          <w:lang w:val="en-AU" w:eastAsia="en-AU"/>
        </w:rPr>
      </w:pPr>
      <w:commentRangeStart w:id="68"/>
      <w:commentRangeStart w:id="69"/>
      <w:del w:id="70" w:author="Connor Cuffe" w:date="2024-06-16T16:13:00Z">
        <w:r w:rsidDel="007B5972">
          <w:rPr>
            <w:lang w:val="en-AU" w:eastAsia="en-AU"/>
          </w:rPr>
          <w:delText xml:space="preserve">High school </w:delText>
        </w:r>
      </w:del>
      <w:del w:id="71" w:author="Connor Cuffe" w:date="2024-06-16T14:48:00Z">
        <w:r w:rsidDel="00C71098">
          <w:rPr>
            <w:lang w:val="en-AU" w:eastAsia="en-AU"/>
          </w:rPr>
          <w:delText>S</w:delText>
        </w:r>
      </w:del>
      <w:del w:id="72" w:author="Connor Cuffe" w:date="2024-06-16T16:13:00Z">
        <w:r w:rsidDel="007B5972">
          <w:rPr>
            <w:lang w:val="en-AU" w:eastAsia="en-AU"/>
          </w:rPr>
          <w:delText xml:space="preserve">tudents would likely have a consistent medium to high expertise in messaging apps. This is due to their age group’s high exposure to technology and the internet. </w:delText>
        </w:r>
        <w:commentRangeEnd w:id="68"/>
        <w:r w:rsidR="004B6B70" w:rsidDel="007B5972">
          <w:rPr>
            <w:rStyle w:val="CommentReference"/>
          </w:rPr>
          <w:commentReference w:id="68"/>
        </w:r>
        <w:commentRangeEnd w:id="69"/>
        <w:r w:rsidR="00C62C94" w:rsidDel="007B5972">
          <w:rPr>
            <w:rStyle w:val="CommentReference"/>
          </w:rPr>
          <w:commentReference w:id="69"/>
        </w:r>
        <w:r w:rsidDel="007B5972">
          <w:rPr>
            <w:lang w:val="en-AU" w:eastAsia="en-AU"/>
          </w:rPr>
          <w:delText xml:space="preserve">Students would mostly use this software solution to ask teachers for clarification on due dates, task requirements, class changes along with many other queries. </w:delText>
        </w:r>
        <w:commentRangeStart w:id="73"/>
        <w:r w:rsidDel="007B5972">
          <w:rPr>
            <w:lang w:val="en-AU" w:eastAsia="en-AU"/>
          </w:rPr>
          <w:delText xml:space="preserve">Therefore, the most important aspect </w:delText>
        </w:r>
        <w:commentRangeEnd w:id="73"/>
        <w:r w:rsidR="00733BB8" w:rsidDel="007B5972">
          <w:rPr>
            <w:rStyle w:val="CommentReference"/>
          </w:rPr>
          <w:commentReference w:id="73"/>
        </w:r>
        <w:r w:rsidDel="007B5972">
          <w:rPr>
            <w:lang w:val="en-AU" w:eastAsia="en-AU"/>
          </w:rPr>
          <w:delText>for students is the ability to quickly and easily find the correct teacher for the query for example if a student wanted to change class they should be able to easily find which teacher to contact and be able to easily message them.</w:delText>
        </w:r>
      </w:del>
    </w:p>
    <w:p w14:paraId="7F244295" w14:textId="52F37E49" w:rsidR="00DE18CC" w:rsidDel="007B5972" w:rsidRDefault="00DE18CC" w:rsidP="007B0F9B">
      <w:pPr>
        <w:pStyle w:val="Heading5"/>
        <w:rPr>
          <w:del w:id="74" w:author="Connor Cuffe" w:date="2024-06-16T16:13:00Z"/>
          <w:lang w:val="en-AU" w:eastAsia="en-AU"/>
        </w:rPr>
      </w:pPr>
      <w:del w:id="75" w:author="Connor Cuffe" w:date="2024-06-16T16:13:00Z">
        <w:r w:rsidDel="007B5972">
          <w:rPr>
            <w:lang w:val="en-AU" w:eastAsia="en-AU"/>
          </w:rPr>
          <w:delText>Teacher</w:delText>
        </w:r>
      </w:del>
    </w:p>
    <w:p w14:paraId="667B7880" w14:textId="4617D62D" w:rsidR="00AC0B49" w:rsidRPr="00417549" w:rsidDel="007B5972" w:rsidRDefault="00DE18CC">
      <w:pPr>
        <w:ind w:firstLine="0"/>
        <w:rPr>
          <w:del w:id="76" w:author="Connor Cuffe" w:date="2024-06-16T16:13:00Z"/>
          <w:lang w:val="en-AU" w:eastAsia="en-AU"/>
        </w:rPr>
        <w:pPrChange w:id="77" w:author="Connor Cuffe" w:date="2024-06-16T15:27:00Z">
          <w:pPr/>
        </w:pPrChange>
      </w:pPr>
      <w:del w:id="78" w:author="Connor Cuffe" w:date="2024-06-16T16:13:00Z">
        <w:r w:rsidDel="007B5972">
          <w:rPr>
            <w:lang w:val="en-AU" w:eastAsia="en-AU"/>
          </w:rPr>
          <w:delTex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delText>
        </w:r>
      </w:del>
    </w:p>
    <w:p w14:paraId="08574A22" w14:textId="093E392E" w:rsidR="00DE18CC" w:rsidRPr="001F14B8" w:rsidDel="00137B8C" w:rsidRDefault="00DE18CC" w:rsidP="007B0F9B">
      <w:pPr>
        <w:pStyle w:val="Heading4"/>
        <w:rPr>
          <w:del w:id="79" w:author="Connor Cuffe" w:date="2024-06-16T16:11:00Z"/>
          <w:lang w:val="en-AU" w:eastAsia="en-AU"/>
        </w:rPr>
      </w:pPr>
      <w:bookmarkStart w:id="80" w:name="_Toc169260590"/>
      <w:commentRangeStart w:id="81"/>
      <w:del w:id="82" w:author="Connor Cuffe" w:date="2024-06-16T16:11:00Z">
        <w:r w:rsidDel="00137B8C">
          <w:rPr>
            <w:lang w:val="en-AU" w:eastAsia="en-AU"/>
          </w:rPr>
          <w:delText>Possible users</w:delText>
        </w:r>
        <w:bookmarkEnd w:id="80"/>
      </w:del>
    </w:p>
    <w:p w14:paraId="17C3BA31" w14:textId="70908C14" w:rsidR="00DE18CC" w:rsidRPr="007B0F9B" w:rsidDel="00137B8C" w:rsidRDefault="00DE18CC" w:rsidP="00DE18CC">
      <w:pPr>
        <w:pStyle w:val="Heading4"/>
        <w:rPr>
          <w:del w:id="83" w:author="Connor Cuffe" w:date="2024-06-16T16:11:00Z"/>
          <w:b w:val="0"/>
          <w:shd w:val="clear" w:color="auto" w:fill="FFFFFF"/>
          <w:lang w:val="en-AU" w:eastAsia="en-AU"/>
        </w:rPr>
      </w:pPr>
      <w:del w:id="84" w:author="Connor Cuffe" w:date="2024-06-16T16:11:00Z">
        <w:r w:rsidRPr="007B0F9B" w:rsidDel="00137B8C">
          <w:rPr>
            <w:rStyle w:val="Heading5Char"/>
            <w:b w:val="0"/>
          </w:rPr>
          <w:delText>Personal</w:delText>
        </w:r>
        <w:r w:rsidRPr="007B0F9B" w:rsidDel="00137B8C">
          <w:rPr>
            <w:b w:val="0"/>
            <w:shd w:val="clear" w:color="auto" w:fill="FFFFFF"/>
            <w:lang w:val="en-AU" w:eastAsia="en-AU"/>
          </w:rPr>
          <w:delText xml:space="preserve"> use</w:delText>
        </w:r>
        <w:commentRangeEnd w:id="81"/>
        <w:r w:rsidR="009038AF" w:rsidDel="00137B8C">
          <w:rPr>
            <w:rStyle w:val="CommentReference"/>
            <w:rFonts w:asciiTheme="minorHAnsi" w:eastAsiaTheme="minorEastAsia" w:hAnsiTheme="minorHAnsi" w:cstheme="minorBidi"/>
            <w:b w:val="0"/>
            <w:bCs w:val="0"/>
            <w:i w:val="0"/>
            <w:iCs w:val="0"/>
          </w:rPr>
          <w:commentReference w:id="81"/>
        </w:r>
      </w:del>
    </w:p>
    <w:p w14:paraId="4ACABA59" w14:textId="1FAEBD45" w:rsidR="00DE18CC" w:rsidRPr="00323CCC" w:rsidDel="00137B8C" w:rsidRDefault="00DE18CC" w:rsidP="00DE18CC">
      <w:pPr>
        <w:rPr>
          <w:del w:id="85" w:author="Connor Cuffe" w:date="2024-06-16T16:11:00Z"/>
          <w:lang w:val="en-AU" w:eastAsia="en-AU"/>
        </w:rPr>
      </w:pPr>
      <w:del w:id="86" w:author="Connor Cuffe" w:date="2024-06-16T16:11:00Z">
        <w:r w:rsidDel="00137B8C">
          <w:rPr>
            <w:lang w:val="en-AU" w:eastAsia="en-AU"/>
          </w:rPr>
          <w:delText>Private users would have a wide variety of expertise in messaging apps ranging from low to high. This results in their need for a simple and intuitive user interface that can at the same time have complex feature for the more experienced to utilise. Private users would likely use this software solution to privately communicate with friends or family, the private nature of this communication results in the need for effective encryption of the data to protect against leaks of potentially sensitive information. Unlike students and teachers, private users do not need the extra features such as the ability to search for the correct person to contact for various issues, yet more experienced users may find these features beneficial.</w:delText>
        </w:r>
      </w:del>
    </w:p>
    <w:p w14:paraId="5E5BCC49" w14:textId="2383179D" w:rsidR="00DE18CC" w:rsidRPr="007B0F9B" w:rsidDel="007B5972" w:rsidRDefault="00DE18CC" w:rsidP="007B0F9B">
      <w:pPr>
        <w:pStyle w:val="Heading4"/>
        <w:rPr>
          <w:del w:id="87" w:author="Connor Cuffe" w:date="2024-06-16T16:13:00Z"/>
        </w:rPr>
      </w:pPr>
      <w:del w:id="88" w:author="Connor Cuffe" w:date="2024-06-16T16:13:00Z">
        <w:r w:rsidRPr="007B0F9B" w:rsidDel="007B5972">
          <w:delText>Summary</w:delText>
        </w:r>
      </w:del>
    </w:p>
    <w:p w14:paraId="745ED4E6" w14:textId="45096B67" w:rsidR="00DE18CC" w:rsidRPr="00DE18CC" w:rsidDel="007B5972" w:rsidRDefault="007B7F17" w:rsidP="00DE18CC">
      <w:pPr>
        <w:rPr>
          <w:del w:id="89" w:author="Connor Cuffe" w:date="2024-06-16T16:13:00Z"/>
          <w:lang w:val="en-AU" w:eastAsia="en-AU"/>
        </w:rPr>
      </w:pPr>
      <w:del w:id="90" w:author="Connor Cuffe" w:date="2024-06-16T16:13:00Z">
        <w:r w:rsidDel="007B5972">
          <w:rPr>
            <w:lang w:val="en-AU" w:eastAsia="en-AU"/>
          </w:rPr>
          <w:delText xml:space="preserve">In summary the expected users of this software solution require an easy to learn user interface </w:delText>
        </w:r>
      </w:del>
      <w:del w:id="91" w:author="Connor Cuffe" w:date="2024-06-16T15:29:00Z">
        <w:r w:rsidDel="00F13D2F">
          <w:rPr>
            <w:lang w:val="en-AU" w:eastAsia="en-AU"/>
          </w:rPr>
          <w:delText xml:space="preserve">that also gives more experienced </w:delText>
        </w:r>
      </w:del>
      <w:del w:id="92" w:author="Connor Cuffe" w:date="2024-06-16T16:13:00Z">
        <w:r w:rsidDel="007B5972">
          <w:rPr>
            <w:lang w:val="en-AU" w:eastAsia="en-AU"/>
          </w:rPr>
          <w:delText xml:space="preserve">users </w:delText>
        </w:r>
      </w:del>
      <w:del w:id="93" w:author="Connor Cuffe" w:date="2024-06-16T15:30:00Z">
        <w:r w:rsidDel="00F13D2F">
          <w:rPr>
            <w:lang w:val="en-AU" w:eastAsia="en-AU"/>
          </w:rPr>
          <w:delText>the a</w:delText>
        </w:r>
      </w:del>
      <w:del w:id="94" w:author="Connor Cuffe" w:date="2024-06-16T16:13:00Z">
        <w:r w:rsidDel="007B5972">
          <w:rPr>
            <w:lang w:val="en-AU" w:eastAsia="en-AU"/>
          </w:rPr>
          <w:delText xml:space="preserve">bility to configure </w:delText>
        </w:r>
      </w:del>
      <w:del w:id="95" w:author="Connor Cuffe" w:date="2024-06-16T15:30:00Z">
        <w:r w:rsidDel="00932803">
          <w:rPr>
            <w:lang w:val="en-AU" w:eastAsia="en-AU"/>
          </w:rPr>
          <w:delText xml:space="preserve">it to properly mirror the </w:delText>
        </w:r>
      </w:del>
      <w:del w:id="96" w:author="Connor Cuffe" w:date="2024-06-16T16:13:00Z">
        <w:r w:rsidDel="007B5972">
          <w:rPr>
            <w:lang w:val="en-AU" w:eastAsia="en-AU"/>
          </w:rPr>
          <w:delText>school</w:delText>
        </w:r>
      </w:del>
      <w:del w:id="97" w:author="Connor Cuffe" w:date="2024-06-16T15:31:00Z">
        <w:r w:rsidDel="00932803">
          <w:rPr>
            <w:lang w:val="en-AU" w:eastAsia="en-AU"/>
          </w:rPr>
          <w:delText>/organisations</w:delText>
        </w:r>
      </w:del>
      <w:del w:id="98" w:author="Connor Cuffe" w:date="2024-06-16T16:13:00Z">
        <w:r w:rsidDel="007B5972">
          <w:rPr>
            <w:lang w:val="en-AU" w:eastAsia="en-AU"/>
          </w:rPr>
          <w:delText xml:space="preserve"> needs</w:delText>
        </w:r>
        <w:r w:rsidR="009B5BC6" w:rsidDel="007B5972">
          <w:rPr>
            <w:lang w:val="en-AU" w:eastAsia="en-AU"/>
          </w:rPr>
          <w:delText xml:space="preserve"> which are likely to be unique to </w:delText>
        </w:r>
      </w:del>
      <w:del w:id="99" w:author="Connor Cuffe" w:date="2024-06-16T15:31:00Z">
        <w:r w:rsidR="009B5BC6" w:rsidDel="00932803">
          <w:rPr>
            <w:lang w:val="en-AU" w:eastAsia="en-AU"/>
          </w:rPr>
          <w:delText>each situation</w:delText>
        </w:r>
      </w:del>
      <w:del w:id="100" w:author="Connor Cuffe" w:date="2024-06-16T16:13:00Z">
        <w:r w:rsidDel="007B5972">
          <w:rPr>
            <w:lang w:val="en-AU" w:eastAsia="en-AU"/>
          </w:rPr>
          <w:delText>.</w:delText>
        </w:r>
      </w:del>
    </w:p>
    <w:p w14:paraId="07B7BD1B" w14:textId="5366A89A" w:rsidR="00DF78C8" w:rsidRDefault="00DF78C8" w:rsidP="00DF78C8">
      <w:pPr>
        <w:pStyle w:val="Heading3"/>
        <w:rPr>
          <w:ins w:id="101" w:author="Connor Cuffe" w:date="2024-06-16T15:43:00Z"/>
          <w:lang w:val="en-AU" w:eastAsia="en-AU"/>
        </w:rPr>
      </w:pPr>
      <w:bookmarkStart w:id="102" w:name="_Toc169260585"/>
      <w:r>
        <w:rPr>
          <w:lang w:val="en-AU" w:eastAsia="en-AU"/>
        </w:rPr>
        <w:t>Scope</w:t>
      </w:r>
      <w:bookmarkEnd w:id="102"/>
    </w:p>
    <w:p w14:paraId="245EF676" w14:textId="284BD122" w:rsidR="001E1D29" w:rsidRPr="00B94AF7" w:rsidDel="00EE37F3" w:rsidRDefault="00EE37F3">
      <w:pPr>
        <w:rPr>
          <w:del w:id="103" w:author="Connor Cuffe" w:date="2024-06-16T16:31:00Z"/>
          <w:lang w:val="en-AU" w:eastAsia="en-AU"/>
        </w:rPr>
        <w:pPrChange w:id="104" w:author="Connor Cuffe" w:date="2024-06-16T16:31:00Z">
          <w:pPr>
            <w:pStyle w:val="Heading3"/>
          </w:pPr>
        </w:pPrChange>
      </w:pPr>
      <w:ins w:id="105" w:author="Connor Cuffe" w:date="2024-06-16T16:31:00Z">
        <w:r>
          <w:rPr>
            <w:lang w:val="en-AU" w:eastAsia="en-AU"/>
          </w:rPr>
          <w:t xml:space="preserve">The scope </w:t>
        </w:r>
      </w:ins>
      <w:ins w:id="106" w:author="Connor Cuffe" w:date="2024-06-16T16:32:00Z">
        <w:r>
          <w:rPr>
            <w:lang w:val="en-AU" w:eastAsia="en-AU"/>
          </w:rPr>
          <w:t>outlines</w:t>
        </w:r>
      </w:ins>
      <w:ins w:id="107" w:author="Connor Cuffe" w:date="2024-06-16T16:31:00Z">
        <w:r>
          <w:rPr>
            <w:lang w:val="en-AU" w:eastAsia="en-AU"/>
          </w:rPr>
          <w:t xml:space="preserve"> the software solution general aim broadly defining what the software solution should and should not do in this release.</w:t>
        </w:r>
      </w:ins>
    </w:p>
    <w:p w14:paraId="066E15A7" w14:textId="72FF60EE" w:rsidR="00FE5F5E" w:rsidRPr="00FE5F5E" w:rsidRDefault="00FE5F5E">
      <w:pPr>
        <w:rPr>
          <w:lang w:val="en-AU" w:eastAsia="en-AU"/>
        </w:rPr>
      </w:pPr>
      <w:del w:id="108" w:author="Connor Cuffe" w:date="2024-06-16T16:31:00Z">
        <w:r w:rsidDel="00EE37F3">
          <w:rPr>
            <w:lang w:val="en-AU" w:eastAsia="en-AU"/>
          </w:rPr>
          <w:delText>This section outlines what the software solution will and w</w:delText>
        </w:r>
      </w:del>
      <w:del w:id="109" w:author="Connor Cuffe" w:date="2024-06-16T15:32:00Z">
        <w:r w:rsidDel="006969F3">
          <w:rPr>
            <w:lang w:val="en-AU" w:eastAsia="en-AU"/>
          </w:rPr>
          <w:delText>on`t</w:delText>
        </w:r>
      </w:del>
      <w:del w:id="110" w:author="Connor Cuffe" w:date="2024-06-16T16:31:00Z">
        <w:r w:rsidDel="00EE37F3">
          <w:rPr>
            <w:lang w:val="en-AU" w:eastAsia="en-AU"/>
          </w:rPr>
          <w:delText xml:space="preserve"> achieve.</w:delText>
        </w:r>
      </w:del>
    </w:p>
    <w:p w14:paraId="5F84C3B0" w14:textId="010ACC3B" w:rsidR="00DF78C8" w:rsidRDefault="004D2443" w:rsidP="004D2443">
      <w:pPr>
        <w:pStyle w:val="Heading4"/>
        <w:rPr>
          <w:ins w:id="111" w:author="Connor Cuffe" w:date="2024-06-16T16:42:00Z"/>
          <w:lang w:val="en-AU" w:eastAsia="en-AU"/>
        </w:rPr>
      </w:pPr>
      <w:r>
        <w:rPr>
          <w:lang w:val="en-AU" w:eastAsia="en-AU"/>
        </w:rPr>
        <w:lastRenderedPageBreak/>
        <w:t>In scope</w:t>
      </w:r>
    </w:p>
    <w:p w14:paraId="1649A603" w14:textId="0C4F7F50" w:rsidR="007E4B2F" w:rsidRPr="007E4B2F" w:rsidRDefault="008338C6">
      <w:pPr>
        <w:rPr>
          <w:lang w:val="en-AU" w:eastAsia="en-AU"/>
          <w:rPrChange w:id="112" w:author="Connor Cuffe" w:date="2024-06-16T16:42:00Z">
            <w:rPr>
              <w:lang w:val="en-AU" w:eastAsia="en-AU"/>
            </w:rPr>
          </w:rPrChange>
        </w:rPr>
        <w:pPrChange w:id="113" w:author="Connor Cuffe" w:date="2024-06-16T16:42:00Z">
          <w:pPr>
            <w:pStyle w:val="Heading4"/>
          </w:pPr>
        </w:pPrChange>
      </w:pPr>
      <w:ins w:id="114" w:author="Connor Cuffe" w:date="2024-06-16T16:42:00Z">
        <w:r>
          <w:rPr>
            <w:lang w:val="en-AU" w:eastAsia="en-AU"/>
          </w:rPr>
          <w:t xml:space="preserve">In scope outline </w:t>
        </w:r>
      </w:ins>
      <w:ins w:id="115" w:author="Connor Cuffe" w:date="2024-06-16T16:43:00Z">
        <w:r w:rsidR="002A6F38">
          <w:rPr>
            <w:lang w:val="en-AU" w:eastAsia="en-AU"/>
          </w:rPr>
          <w:t>what</w:t>
        </w:r>
      </w:ins>
      <w:ins w:id="116" w:author="Connor Cuffe" w:date="2024-06-16T16:44:00Z">
        <w:r w:rsidR="002A6F38">
          <w:rPr>
            <w:lang w:val="en-AU" w:eastAsia="en-AU"/>
          </w:rPr>
          <w:t xml:space="preserve"> the </w:t>
        </w:r>
      </w:ins>
      <w:ins w:id="117" w:author="Connor Cuffe" w:date="2024-06-16T16:47:00Z">
        <w:r w:rsidR="00271EAA">
          <w:rPr>
            <w:lang w:val="en-AU" w:eastAsia="en-AU"/>
          </w:rPr>
          <w:t>software solution should include</w:t>
        </w:r>
      </w:ins>
      <w:ins w:id="118" w:author="Connor Cuffe" w:date="2024-06-16T16:48:00Z">
        <w:r w:rsidR="00271EAA">
          <w:rPr>
            <w:lang w:val="en-AU" w:eastAsia="en-AU"/>
          </w:rPr>
          <w:t>.</w:t>
        </w:r>
      </w:ins>
    </w:p>
    <w:p w14:paraId="5A86D399" w14:textId="54F8917D" w:rsidR="004D2443" w:rsidRDefault="007C7A97" w:rsidP="004D2443">
      <w:pPr>
        <w:pStyle w:val="ListParagraph"/>
        <w:numPr>
          <w:ilvl w:val="0"/>
          <w:numId w:val="23"/>
        </w:numPr>
        <w:rPr>
          <w:ins w:id="119" w:author="Connor Cuffe" w:date="2024-06-16T15:35:00Z"/>
          <w:lang w:val="en-AU" w:eastAsia="en-AU"/>
        </w:rPr>
      </w:pPr>
      <w:r>
        <w:rPr>
          <w:lang w:val="en-AU" w:eastAsia="en-AU"/>
        </w:rPr>
        <w:t xml:space="preserve">The ability to </w:t>
      </w:r>
      <w:ins w:id="120" w:author="Connor Cuffe" w:date="2024-06-16T15:34:00Z">
        <w:r w:rsidR="00A473F6">
          <w:rPr>
            <w:lang w:val="en-AU" w:eastAsia="en-AU"/>
          </w:rPr>
          <w:t xml:space="preserve">send </w:t>
        </w:r>
      </w:ins>
      <w:del w:id="121" w:author="Connor Cuffe" w:date="2024-06-16T15:34:00Z">
        <w:r w:rsidDel="00B566FC">
          <w:rPr>
            <w:lang w:val="en-AU" w:eastAsia="en-AU"/>
          </w:rPr>
          <w:delText>text</w:delText>
        </w:r>
      </w:del>
      <w:ins w:id="122" w:author="Connor Cuffe" w:date="2024-06-16T15:35:00Z">
        <w:r w:rsidR="00B566FC">
          <w:rPr>
            <w:lang w:val="en-AU" w:eastAsia="en-AU"/>
          </w:rPr>
          <w:t>alphanumeric</w:t>
        </w:r>
      </w:ins>
      <w:r>
        <w:rPr>
          <w:lang w:val="en-AU" w:eastAsia="en-AU"/>
        </w:rPr>
        <w:t xml:space="preserve"> messages </w:t>
      </w:r>
      <w:ins w:id="123" w:author="Connor Cuffe" w:date="2024-06-16T15:35:00Z">
        <w:r w:rsidR="00B566FC">
          <w:rPr>
            <w:lang w:val="en-AU" w:eastAsia="en-AU"/>
          </w:rPr>
          <w:t>between users</w:t>
        </w:r>
      </w:ins>
      <w:del w:id="124" w:author="Connor Cuffe" w:date="2024-06-16T15:35:00Z">
        <w:r w:rsidR="00E05FD2" w:rsidDel="00B566FC">
          <w:rPr>
            <w:lang w:val="en-AU" w:eastAsia="en-AU"/>
          </w:rPr>
          <w:delText>to other clients</w:delText>
        </w:r>
      </w:del>
    </w:p>
    <w:p w14:paraId="5EF24B64" w14:textId="4512B754" w:rsidR="00F061DE" w:rsidRDefault="00F061DE">
      <w:pPr>
        <w:pStyle w:val="ListParagraph"/>
        <w:numPr>
          <w:ilvl w:val="1"/>
          <w:numId w:val="23"/>
        </w:numPr>
        <w:rPr>
          <w:lang w:val="en-AU" w:eastAsia="en-AU"/>
        </w:rPr>
        <w:pPrChange w:id="125" w:author="Connor Cuffe" w:date="2024-06-16T15:35:00Z">
          <w:pPr>
            <w:pStyle w:val="ListParagraph"/>
            <w:numPr>
              <w:numId w:val="23"/>
            </w:numPr>
            <w:ind w:left="1440" w:hanging="360"/>
          </w:pPr>
        </w:pPrChange>
      </w:pPr>
      <w:ins w:id="126" w:author="Connor Cuffe" w:date="2024-06-16T15:35:00Z">
        <w:r>
          <w:rPr>
            <w:lang w:val="en-AU" w:eastAsia="en-AU"/>
          </w:rPr>
          <w:t>Specifically,</w:t>
        </w:r>
      </w:ins>
      <w:ins w:id="127" w:author="Connor Cuffe" w:date="2024-06-16T15:39:00Z">
        <w:r w:rsidR="00294453">
          <w:rPr>
            <w:lang w:val="en-AU" w:eastAsia="en-AU"/>
          </w:rPr>
          <w:t xml:space="preserve"> teachers</w:t>
        </w:r>
      </w:ins>
      <w:ins w:id="128" w:author="Connor Cuffe" w:date="2024-06-16T15:35:00Z">
        <w:r>
          <w:rPr>
            <w:lang w:val="en-AU" w:eastAsia="en-AU"/>
          </w:rPr>
          <w:t xml:space="preserve"> can message </w:t>
        </w:r>
      </w:ins>
      <w:ins w:id="129" w:author="Connor Cuffe" w:date="2024-06-16T15:37:00Z">
        <w:r w:rsidR="00C762A9">
          <w:rPr>
            <w:lang w:val="en-AU" w:eastAsia="en-AU"/>
          </w:rPr>
          <w:t xml:space="preserve">teachers, </w:t>
        </w:r>
      </w:ins>
      <w:ins w:id="130" w:author="Connor Cuffe" w:date="2024-06-16T15:39:00Z">
        <w:r w:rsidR="00294453">
          <w:rPr>
            <w:lang w:val="en-AU" w:eastAsia="en-AU"/>
          </w:rPr>
          <w:t>students</w:t>
        </w:r>
      </w:ins>
      <w:ins w:id="131" w:author="Connor Cuffe" w:date="2024-06-16T15:41:00Z">
        <w:r w:rsidR="00742119">
          <w:rPr>
            <w:lang w:val="en-AU" w:eastAsia="en-AU"/>
          </w:rPr>
          <w:t>.</w:t>
        </w:r>
      </w:ins>
      <w:ins w:id="132" w:author="Connor Cuffe" w:date="2024-06-16T16:36:00Z">
        <w:r w:rsidR="002A0343">
          <w:rPr>
            <w:lang w:val="en-AU" w:eastAsia="en-AU"/>
          </w:rPr>
          <w:t xml:space="preserve"> While</w:t>
        </w:r>
      </w:ins>
      <w:ins w:id="133" w:author="Connor Cuffe" w:date="2024-06-16T15:39:00Z">
        <w:r w:rsidR="00294453">
          <w:rPr>
            <w:lang w:val="en-AU" w:eastAsia="en-AU"/>
          </w:rPr>
          <w:t xml:space="preserve"> </w:t>
        </w:r>
      </w:ins>
      <w:ins w:id="134" w:author="Connor Cuffe" w:date="2024-06-16T15:41:00Z">
        <w:r w:rsidR="00742119">
          <w:rPr>
            <w:lang w:val="en-AU" w:eastAsia="en-AU"/>
          </w:rPr>
          <w:t>S</w:t>
        </w:r>
      </w:ins>
      <w:ins w:id="135" w:author="Connor Cuffe" w:date="2024-06-16T15:39:00Z">
        <w:r w:rsidR="00294453">
          <w:rPr>
            <w:lang w:val="en-AU" w:eastAsia="en-AU"/>
          </w:rPr>
          <w:t xml:space="preserve">tudents are </w:t>
        </w:r>
      </w:ins>
      <w:ins w:id="136" w:author="Connor Cuffe" w:date="2024-06-16T16:32:00Z">
        <w:r w:rsidR="00EE37F3">
          <w:rPr>
            <w:lang w:val="en-AU" w:eastAsia="en-AU"/>
          </w:rPr>
          <w:t>restricted</w:t>
        </w:r>
      </w:ins>
      <w:ins w:id="137" w:author="Connor Cuffe" w:date="2024-06-16T15:39:00Z">
        <w:r w:rsidR="00294453">
          <w:rPr>
            <w:lang w:val="en-AU" w:eastAsia="en-AU"/>
          </w:rPr>
          <w:t xml:space="preserve"> to messag</w:t>
        </w:r>
      </w:ins>
      <w:ins w:id="138" w:author="Connor Cuffe" w:date="2024-06-16T15:40:00Z">
        <w:r w:rsidR="00294453">
          <w:rPr>
            <w:lang w:val="en-AU" w:eastAsia="en-AU"/>
          </w:rPr>
          <w:t>ing teachers</w:t>
        </w:r>
        <w:r w:rsidR="00AE2343">
          <w:rPr>
            <w:lang w:val="en-AU" w:eastAsia="en-AU"/>
          </w:rPr>
          <w:t xml:space="preserve"> and </w:t>
        </w:r>
      </w:ins>
      <w:ins w:id="139" w:author="Connor Cuffe" w:date="2024-06-16T15:42:00Z">
        <w:r w:rsidR="00742119">
          <w:rPr>
            <w:lang w:val="en-AU" w:eastAsia="en-AU"/>
          </w:rPr>
          <w:t xml:space="preserve">are </w:t>
        </w:r>
      </w:ins>
      <w:ins w:id="140" w:author="Connor Cuffe" w:date="2024-06-16T15:40:00Z">
        <w:r w:rsidR="00AE2343">
          <w:rPr>
            <w:lang w:val="en-AU" w:eastAsia="en-AU"/>
          </w:rPr>
          <w:t xml:space="preserve">not </w:t>
        </w:r>
      </w:ins>
      <w:ins w:id="141" w:author="Connor Cuffe" w:date="2024-06-16T15:42:00Z">
        <w:r w:rsidR="00742119">
          <w:rPr>
            <w:lang w:val="en-AU" w:eastAsia="en-AU"/>
          </w:rPr>
          <w:t>allowed to message other</w:t>
        </w:r>
      </w:ins>
      <w:ins w:id="142" w:author="Connor Cuffe" w:date="2024-06-16T15:40:00Z">
        <w:r w:rsidR="00AE2343">
          <w:rPr>
            <w:lang w:val="en-AU" w:eastAsia="en-AU"/>
          </w:rPr>
          <w:t xml:space="preserve"> students</w:t>
        </w:r>
        <w:r w:rsidR="00294453">
          <w:rPr>
            <w:lang w:val="en-AU" w:eastAsia="en-AU"/>
          </w:rPr>
          <w:t>.</w:t>
        </w:r>
      </w:ins>
    </w:p>
    <w:p w14:paraId="189287BE" w14:textId="1719ADED" w:rsidR="00C23015" w:rsidRDefault="00E05FD2" w:rsidP="00C23015">
      <w:pPr>
        <w:pStyle w:val="ListParagraph"/>
        <w:numPr>
          <w:ilvl w:val="0"/>
          <w:numId w:val="23"/>
        </w:numPr>
        <w:rPr>
          <w:ins w:id="143" w:author="Connor Cuffe" w:date="2024-06-16T16:33:00Z"/>
          <w:lang w:val="en-AU" w:eastAsia="en-AU"/>
        </w:rPr>
      </w:pPr>
      <w:r>
        <w:rPr>
          <w:lang w:val="en-AU" w:eastAsia="en-AU"/>
        </w:rPr>
        <w:t>E</w:t>
      </w:r>
      <w:del w:id="144" w:author="Connor Cuffe" w:date="2024-06-16T16:32:00Z">
        <w:r w:rsidDel="00095EF8">
          <w:rPr>
            <w:lang w:val="en-AU" w:eastAsia="en-AU"/>
          </w:rPr>
          <w:delText>nd to end e</w:delText>
        </w:r>
      </w:del>
      <w:r>
        <w:rPr>
          <w:lang w:val="en-AU" w:eastAsia="en-AU"/>
        </w:rPr>
        <w:t xml:space="preserve">ncryption </w:t>
      </w:r>
    </w:p>
    <w:p w14:paraId="5ABFA7FB" w14:textId="3C6D56EF" w:rsidR="00C23015" w:rsidDel="003A38CE" w:rsidRDefault="00095EF8">
      <w:pPr>
        <w:pStyle w:val="ListParagraph"/>
        <w:numPr>
          <w:ilvl w:val="1"/>
          <w:numId w:val="23"/>
        </w:numPr>
        <w:rPr>
          <w:del w:id="145" w:author="Connor Cuffe" w:date="2024-06-16T16:34:00Z"/>
          <w:moveTo w:id="146" w:author="Connor Cuffe" w:date="2024-06-16T15:50:00Z"/>
          <w:lang w:val="en-AU" w:eastAsia="en-AU"/>
        </w:rPr>
        <w:pPrChange w:id="147" w:author="Connor Cuffe" w:date="2024-06-16T16:34:00Z">
          <w:pPr>
            <w:pStyle w:val="ListParagraph"/>
            <w:numPr>
              <w:numId w:val="23"/>
            </w:numPr>
            <w:ind w:left="1440" w:hanging="360"/>
          </w:pPr>
        </w:pPrChange>
      </w:pPr>
      <w:ins w:id="148" w:author="Connor Cuffe" w:date="2024-06-16T16:33:00Z">
        <w:r>
          <w:rPr>
            <w:lang w:val="en-AU" w:eastAsia="en-AU"/>
          </w:rPr>
          <w:t xml:space="preserve">All data while in rest or transit must be securely encrypted </w:t>
        </w:r>
        <w:r w:rsidR="003A38CE">
          <w:rPr>
            <w:lang w:val="en-AU" w:eastAsia="en-AU"/>
          </w:rPr>
          <w:t xml:space="preserve">so as to </w:t>
        </w:r>
      </w:ins>
      <w:ins w:id="149" w:author="Connor Cuffe" w:date="2024-06-16T16:34:00Z">
        <w:r w:rsidR="003A38CE">
          <w:rPr>
            <w:lang w:val="en-AU" w:eastAsia="en-AU"/>
          </w:rPr>
          <w:t>comply with IPP 4 / APP 11</w:t>
        </w:r>
      </w:ins>
      <w:moveToRangeStart w:id="150" w:author="Connor Cuffe" w:date="2024-06-16T15:50:00Z" w:name="move169445418"/>
      <w:moveTo w:id="151" w:author="Connor Cuffe" w:date="2024-06-16T15:50:00Z">
        <w:del w:id="152" w:author="Connor Cuffe" w:date="2024-06-16T16:34:00Z">
          <w:r w:rsidR="00C23015" w:rsidDel="003A38CE">
            <w:rPr>
              <w:lang w:val="en-AU" w:eastAsia="en-AU"/>
            </w:rPr>
            <w:delText>Storage of user data</w:delText>
          </w:r>
        </w:del>
      </w:moveTo>
    </w:p>
    <w:p w14:paraId="059C37E8" w14:textId="49ACE12C" w:rsidR="00C23015" w:rsidRPr="004D2443" w:rsidDel="00C23015" w:rsidRDefault="00C23015">
      <w:pPr>
        <w:pStyle w:val="ListParagraph"/>
        <w:numPr>
          <w:ilvl w:val="1"/>
          <w:numId w:val="23"/>
        </w:numPr>
        <w:rPr>
          <w:del w:id="153" w:author="Connor Cuffe" w:date="2024-06-16T15:50:00Z"/>
          <w:moveTo w:id="154" w:author="Connor Cuffe" w:date="2024-06-16T15:50:00Z"/>
          <w:lang w:val="en-AU" w:eastAsia="en-AU"/>
        </w:rPr>
        <w:pPrChange w:id="155" w:author="Connor Cuffe" w:date="2024-06-16T16:34:00Z">
          <w:pPr>
            <w:pStyle w:val="ListParagraph"/>
            <w:numPr>
              <w:numId w:val="23"/>
            </w:numPr>
            <w:ind w:left="1440" w:hanging="360"/>
          </w:pPr>
        </w:pPrChange>
      </w:pPr>
      <w:moveTo w:id="156" w:author="Connor Cuffe" w:date="2024-06-16T15:50:00Z">
        <w:del w:id="157" w:author="Connor Cuffe" w:date="2024-06-16T16:34:00Z">
          <w:r w:rsidDel="003A38CE">
            <w:rPr>
              <w:lang w:val="en-AU" w:eastAsia="en-AU"/>
            </w:rPr>
            <w:delText>Encryption of stored data</w:delText>
          </w:r>
        </w:del>
      </w:moveTo>
    </w:p>
    <w:moveToRangeEnd w:id="150"/>
    <w:p w14:paraId="32EA1FB0" w14:textId="3233ED72" w:rsidR="00E05FD2" w:rsidRPr="00B94AF7" w:rsidRDefault="00E05FD2">
      <w:pPr>
        <w:pStyle w:val="ListParagraph"/>
        <w:numPr>
          <w:ilvl w:val="1"/>
          <w:numId w:val="23"/>
        </w:numPr>
        <w:rPr>
          <w:lang w:val="en-AU" w:eastAsia="en-AU"/>
        </w:rPr>
        <w:pPrChange w:id="158" w:author="Connor Cuffe" w:date="2024-06-16T16:34:00Z">
          <w:pPr>
            <w:pStyle w:val="ListParagraph"/>
            <w:numPr>
              <w:numId w:val="23"/>
            </w:numPr>
            <w:ind w:left="1440" w:hanging="360"/>
          </w:pPr>
        </w:pPrChange>
      </w:pPr>
    </w:p>
    <w:p w14:paraId="0D28F334" w14:textId="5E0C58CD" w:rsidR="00E05FD2" w:rsidRDefault="00E05FD2" w:rsidP="004D2443">
      <w:pPr>
        <w:pStyle w:val="ListParagraph"/>
        <w:numPr>
          <w:ilvl w:val="0"/>
          <w:numId w:val="23"/>
        </w:numPr>
        <w:rPr>
          <w:ins w:id="159" w:author="Connor Cuffe" w:date="2024-06-16T16:35:00Z"/>
          <w:lang w:val="en-AU" w:eastAsia="en-AU"/>
        </w:rPr>
      </w:pPr>
      <w:commentRangeStart w:id="160"/>
      <w:del w:id="161" w:author="Connor Cuffe" w:date="2024-06-16T16:34:00Z">
        <w:r w:rsidDel="00AB02BD">
          <w:rPr>
            <w:lang w:val="en-AU" w:eastAsia="en-AU"/>
          </w:rPr>
          <w:delText xml:space="preserve">Peer to peer network </w:delText>
        </w:r>
        <w:commentRangeEnd w:id="160"/>
        <w:r w:rsidR="00891B74" w:rsidDel="00AB02BD">
          <w:rPr>
            <w:rStyle w:val="CommentReference"/>
          </w:rPr>
          <w:commentReference w:id="160"/>
        </w:r>
      </w:del>
      <w:ins w:id="162" w:author="Connor Cuffe" w:date="2024-06-16T16:34:00Z">
        <w:r w:rsidR="00AB02BD">
          <w:rPr>
            <w:lang w:val="en-AU" w:eastAsia="en-AU"/>
          </w:rPr>
          <w:t xml:space="preserve">The network </w:t>
        </w:r>
        <w:r w:rsidR="00E3461B">
          <w:rPr>
            <w:lang w:val="en-AU" w:eastAsia="en-AU"/>
          </w:rPr>
          <w:t>infrastructure shou</w:t>
        </w:r>
      </w:ins>
      <w:ins w:id="163" w:author="Connor Cuffe" w:date="2024-06-16T16:35:00Z">
        <w:r w:rsidR="00E3461B">
          <w:rPr>
            <w:lang w:val="en-AU" w:eastAsia="en-AU"/>
          </w:rPr>
          <w:t>ld be minimal</w:t>
        </w:r>
      </w:ins>
    </w:p>
    <w:p w14:paraId="4FE9F943" w14:textId="52EF724F" w:rsidR="00E3461B" w:rsidRDefault="000A0AAA">
      <w:pPr>
        <w:pStyle w:val="ListParagraph"/>
        <w:numPr>
          <w:ilvl w:val="1"/>
          <w:numId w:val="23"/>
        </w:numPr>
        <w:rPr>
          <w:ins w:id="164" w:author="Connor Cuffe" w:date="2024-06-16T15:50:00Z"/>
          <w:lang w:val="en-AU" w:eastAsia="en-AU"/>
        </w:rPr>
        <w:pPrChange w:id="165" w:author="Connor Cuffe" w:date="2024-06-16T16:35:00Z">
          <w:pPr>
            <w:pStyle w:val="ListParagraph"/>
            <w:numPr>
              <w:numId w:val="23"/>
            </w:numPr>
            <w:ind w:left="1440" w:hanging="360"/>
          </w:pPr>
        </w:pPrChange>
      </w:pPr>
      <w:ins w:id="166" w:author="Connor Cuffe" w:date="2024-06-16T16:37:00Z">
        <w:r>
          <w:rPr>
            <w:lang w:val="en-AU" w:eastAsia="en-AU"/>
          </w:rPr>
          <w:t>This software solution must be able to be easily implemented without the need for servers or other expensive infrastructure.</w:t>
        </w:r>
      </w:ins>
    </w:p>
    <w:p w14:paraId="46D33709" w14:textId="7D8E833B" w:rsidR="00C23015" w:rsidRDefault="00C23015" w:rsidP="004D2443">
      <w:pPr>
        <w:pStyle w:val="ListParagraph"/>
        <w:numPr>
          <w:ilvl w:val="0"/>
          <w:numId w:val="23"/>
        </w:numPr>
        <w:rPr>
          <w:ins w:id="167" w:author="Connor Cuffe" w:date="2024-06-16T15:52:00Z"/>
          <w:lang w:val="en-AU" w:eastAsia="en-AU"/>
        </w:rPr>
      </w:pPr>
      <w:ins w:id="168" w:author="Connor Cuffe" w:date="2024-06-16T15:50:00Z">
        <w:r>
          <w:rPr>
            <w:lang w:val="en-AU" w:eastAsia="en-AU"/>
          </w:rPr>
          <w:t>Define roles for users</w:t>
        </w:r>
      </w:ins>
    </w:p>
    <w:p w14:paraId="5F4D57EE" w14:textId="1BB2FFFA" w:rsidR="00CC304F" w:rsidRDefault="00CC304F" w:rsidP="00CC304F">
      <w:pPr>
        <w:pStyle w:val="ListParagraph"/>
        <w:numPr>
          <w:ilvl w:val="1"/>
          <w:numId w:val="23"/>
        </w:numPr>
        <w:rPr>
          <w:ins w:id="169" w:author="Connor Cuffe" w:date="2024-06-16T16:37:00Z"/>
          <w:lang w:val="en-AU" w:eastAsia="en-AU"/>
        </w:rPr>
      </w:pPr>
      <w:ins w:id="170" w:author="Connor Cuffe" w:date="2024-06-16T15:52:00Z">
        <w:r>
          <w:rPr>
            <w:lang w:val="en-AU" w:eastAsia="en-AU"/>
          </w:rPr>
          <w:t>Including easy role reassignment</w:t>
        </w:r>
      </w:ins>
    </w:p>
    <w:p w14:paraId="3D12D550" w14:textId="614FCA13" w:rsidR="00DB4332" w:rsidRDefault="00DB4332">
      <w:pPr>
        <w:pStyle w:val="ListParagraph"/>
        <w:numPr>
          <w:ilvl w:val="1"/>
          <w:numId w:val="23"/>
        </w:numPr>
        <w:rPr>
          <w:ins w:id="171" w:author="Connor Cuffe" w:date="2024-06-16T15:50:00Z"/>
          <w:lang w:val="en-AU" w:eastAsia="en-AU"/>
        </w:rPr>
        <w:pPrChange w:id="172" w:author="Connor Cuffe" w:date="2024-06-16T15:52:00Z">
          <w:pPr>
            <w:pStyle w:val="ListParagraph"/>
            <w:numPr>
              <w:numId w:val="23"/>
            </w:numPr>
            <w:ind w:left="1440" w:hanging="360"/>
          </w:pPr>
        </w:pPrChange>
      </w:pPr>
      <w:ins w:id="173" w:author="Connor Cuffe" w:date="2024-06-16T16:38:00Z">
        <w:r>
          <w:rPr>
            <w:lang w:val="en-AU" w:eastAsia="en-AU"/>
          </w:rPr>
          <w:t>Teachers and admin staff must be able to easily assign and reassign roles which students or oth</w:t>
        </w:r>
      </w:ins>
      <w:ins w:id="174" w:author="Connor Cuffe" w:date="2024-06-16T16:39:00Z">
        <w:r>
          <w:rPr>
            <w:lang w:val="en-AU" w:eastAsia="en-AU"/>
          </w:rPr>
          <w:t>er teachers can then use to direct their queries.</w:t>
        </w:r>
      </w:ins>
    </w:p>
    <w:p w14:paraId="22389940" w14:textId="0E80461F" w:rsidR="00C23015" w:rsidRDefault="00EB271C" w:rsidP="004D2443">
      <w:pPr>
        <w:pStyle w:val="ListParagraph"/>
        <w:numPr>
          <w:ilvl w:val="0"/>
          <w:numId w:val="23"/>
        </w:numPr>
        <w:rPr>
          <w:ins w:id="175" w:author="Connor Cuffe" w:date="2024-06-16T16:39:00Z"/>
          <w:lang w:val="en-AU" w:eastAsia="en-AU"/>
        </w:rPr>
      </w:pPr>
      <w:ins w:id="176" w:author="Connor Cuffe" w:date="2024-06-16T15:52:00Z">
        <w:r>
          <w:rPr>
            <w:lang w:val="en-AU" w:eastAsia="en-AU"/>
          </w:rPr>
          <w:t>See a contact list</w:t>
        </w:r>
      </w:ins>
    </w:p>
    <w:p w14:paraId="6A0EC7B6" w14:textId="3F7FF46B" w:rsidR="00901353" w:rsidRDefault="00901353">
      <w:pPr>
        <w:pStyle w:val="ListParagraph"/>
        <w:numPr>
          <w:ilvl w:val="1"/>
          <w:numId w:val="23"/>
        </w:numPr>
        <w:rPr>
          <w:ins w:id="177" w:author="Connor Cuffe" w:date="2024-06-16T16:02:00Z"/>
          <w:lang w:val="en-AU" w:eastAsia="en-AU"/>
        </w:rPr>
        <w:pPrChange w:id="178" w:author="Connor Cuffe" w:date="2024-06-16T16:39:00Z">
          <w:pPr>
            <w:pStyle w:val="ListParagraph"/>
            <w:numPr>
              <w:numId w:val="23"/>
            </w:numPr>
            <w:ind w:left="1440" w:hanging="360"/>
          </w:pPr>
        </w:pPrChange>
      </w:pPr>
      <w:ins w:id="179" w:author="Connor Cuffe" w:date="2024-06-16T16:39:00Z">
        <w:r>
          <w:rPr>
            <w:lang w:val="en-AU" w:eastAsia="en-AU"/>
          </w:rPr>
          <w:t>Students and teachers must be able to see a contact list of all other user</w:t>
        </w:r>
      </w:ins>
      <w:ins w:id="180" w:author="Connor Cuffe" w:date="2024-06-16T16:40:00Z">
        <w:r>
          <w:rPr>
            <w:lang w:val="en-AU" w:eastAsia="en-AU"/>
          </w:rPr>
          <w:t>s they can contact and the relevant roles. This is to make it as easy as possible for students and teachers to find the correct user to contact.</w:t>
        </w:r>
      </w:ins>
    </w:p>
    <w:p w14:paraId="3D0A14FE" w14:textId="319C16D1" w:rsidR="007B60E1" w:rsidRDefault="00E74CA1" w:rsidP="004D2443">
      <w:pPr>
        <w:pStyle w:val="ListParagraph"/>
        <w:numPr>
          <w:ilvl w:val="0"/>
          <w:numId w:val="23"/>
        </w:numPr>
        <w:rPr>
          <w:ins w:id="181" w:author="Connor Cuffe" w:date="2024-06-16T16:40:00Z"/>
          <w:lang w:val="en-AU" w:eastAsia="en-AU"/>
        </w:rPr>
      </w:pPr>
      <w:ins w:id="182" w:author="Connor Cuffe" w:date="2024-06-16T16:02:00Z">
        <w:r>
          <w:rPr>
            <w:lang w:val="en-AU" w:eastAsia="en-AU"/>
          </w:rPr>
          <w:t xml:space="preserve">Teachers will be prompted to validate the context of the </w:t>
        </w:r>
      </w:ins>
      <w:ins w:id="183" w:author="Connor Cuffe" w:date="2024-06-16T16:40:00Z">
        <w:r w:rsidR="00901353">
          <w:rPr>
            <w:lang w:val="en-AU" w:eastAsia="en-AU"/>
          </w:rPr>
          <w:t>message</w:t>
        </w:r>
      </w:ins>
      <w:ins w:id="184" w:author="Connor Cuffe" w:date="2024-06-16T16:02:00Z">
        <w:r>
          <w:rPr>
            <w:lang w:val="en-AU" w:eastAsia="en-AU"/>
          </w:rPr>
          <w:t xml:space="preserve"> before sending</w:t>
        </w:r>
      </w:ins>
    </w:p>
    <w:p w14:paraId="4C240C64" w14:textId="6BE68E42" w:rsidR="00901353" w:rsidRDefault="00901353">
      <w:pPr>
        <w:pStyle w:val="ListParagraph"/>
        <w:numPr>
          <w:ilvl w:val="1"/>
          <w:numId w:val="23"/>
        </w:numPr>
        <w:rPr>
          <w:lang w:val="en-AU" w:eastAsia="en-AU"/>
        </w:rPr>
        <w:pPrChange w:id="185" w:author="Connor Cuffe" w:date="2024-06-16T16:40:00Z">
          <w:pPr>
            <w:pStyle w:val="ListParagraph"/>
            <w:numPr>
              <w:numId w:val="23"/>
            </w:numPr>
            <w:ind w:left="1440" w:hanging="360"/>
          </w:pPr>
        </w:pPrChange>
      </w:pPr>
      <w:ins w:id="186" w:author="Connor Cuffe" w:date="2024-06-16T16:40:00Z">
        <w:r>
          <w:rPr>
            <w:lang w:val="en-AU" w:eastAsia="en-AU"/>
          </w:rPr>
          <w:lastRenderedPageBreak/>
          <w:t xml:space="preserve">This is to ensure compliance with the Victorian </w:t>
        </w:r>
      </w:ins>
      <w:ins w:id="187" w:author="Connor Cuffe" w:date="2024-06-16T16:51:00Z">
        <w:r w:rsidR="00EC7A4D">
          <w:rPr>
            <w:lang w:val="en-AU" w:eastAsia="en-AU"/>
          </w:rPr>
          <w:t>government’s</w:t>
        </w:r>
      </w:ins>
      <w:ins w:id="188" w:author="Connor Cuffe" w:date="2024-06-16T16:40:00Z">
        <w:r>
          <w:rPr>
            <w:lang w:val="en-AU" w:eastAsia="en-AU"/>
          </w:rPr>
          <w:t xml:space="preserve"> </w:t>
        </w:r>
      </w:ins>
      <w:ins w:id="189" w:author="Connor Cuffe" w:date="2024-06-16T16:41:00Z">
        <w:r w:rsidR="00834E16">
          <w:rPr>
            <w:lang w:val="en-AU" w:eastAsia="en-AU"/>
          </w:rPr>
          <w:t xml:space="preserve">requirement for all communication between school staff and students to have a valid educational context </w:t>
        </w:r>
      </w:ins>
      <w:customXmlInsRangeStart w:id="190" w:author="Connor Cuffe" w:date="2024-06-16T16:42:00Z"/>
      <w:sdt>
        <w:sdtPr>
          <w:rPr>
            <w:lang w:val="en-AU" w:eastAsia="en-AU"/>
          </w:rPr>
          <w:id w:val="151656659"/>
          <w:citation/>
        </w:sdtPr>
        <w:sdtEndPr/>
        <w:sdtContent>
          <w:customXmlInsRangeEnd w:id="190"/>
          <w:ins w:id="191" w:author="Connor Cuffe" w:date="2024-06-16T16:42:00Z">
            <w:r w:rsidR="00834E16">
              <w:rPr>
                <w:lang w:val="en-AU" w:eastAsia="en-AU"/>
              </w:rPr>
              <w:fldChar w:fldCharType="begin"/>
            </w:r>
            <w:r w:rsidR="00834E16">
              <w:rPr>
                <w:lang w:val="en-AU" w:eastAsia="en-AU"/>
              </w:rPr>
              <w:instrText xml:space="preserve"> CITATION Vic23 \l 3081 </w:instrText>
            </w:r>
          </w:ins>
          <w:r w:rsidR="00834E16">
            <w:rPr>
              <w:lang w:val="en-AU" w:eastAsia="en-AU"/>
            </w:rPr>
            <w:fldChar w:fldCharType="separate"/>
          </w:r>
          <w:ins w:id="192" w:author="Connor Cuffe" w:date="2024-06-16T16:42:00Z">
            <w:r w:rsidR="00834E16">
              <w:rPr>
                <w:noProof/>
                <w:lang w:val="en-AU" w:eastAsia="en-AU"/>
              </w:rPr>
              <w:t>(Victorian Goverment, 2023)</w:t>
            </w:r>
            <w:r w:rsidR="00834E16">
              <w:rPr>
                <w:lang w:val="en-AU" w:eastAsia="en-AU"/>
              </w:rPr>
              <w:fldChar w:fldCharType="end"/>
            </w:r>
          </w:ins>
          <w:customXmlInsRangeStart w:id="193" w:author="Connor Cuffe" w:date="2024-06-16T16:42:00Z"/>
        </w:sdtContent>
      </w:sdt>
      <w:customXmlInsRangeEnd w:id="193"/>
      <w:ins w:id="194" w:author="Connor Cuffe" w:date="2024-06-16T16:42:00Z">
        <w:r w:rsidR="00834E16">
          <w:rPr>
            <w:lang w:val="en-AU" w:eastAsia="en-AU"/>
          </w:rPr>
          <w:t>.</w:t>
        </w:r>
      </w:ins>
    </w:p>
    <w:p w14:paraId="532BEFFA" w14:textId="6800E291" w:rsidR="000A6A2F" w:rsidRPr="00B94AF7" w:rsidDel="00C23015" w:rsidRDefault="008623D1">
      <w:pPr>
        <w:ind w:left="720"/>
        <w:rPr>
          <w:moveFrom w:id="195" w:author="Connor Cuffe" w:date="2024-06-16T15:50:00Z"/>
          <w:lang w:val="en-AU" w:eastAsia="en-AU"/>
        </w:rPr>
        <w:pPrChange w:id="196" w:author="Connor Cuffe" w:date="2024-06-16T15:59:00Z">
          <w:pPr>
            <w:pStyle w:val="ListParagraph"/>
            <w:numPr>
              <w:numId w:val="23"/>
            </w:numPr>
            <w:ind w:left="1440" w:hanging="360"/>
          </w:pPr>
        </w:pPrChange>
      </w:pPr>
      <w:moveFromRangeStart w:id="197" w:author="Connor Cuffe" w:date="2024-06-16T15:50:00Z" w:name="move169445418"/>
      <w:moveFrom w:id="198" w:author="Connor Cuffe" w:date="2024-06-16T15:50:00Z">
        <w:r w:rsidDel="00C23015">
          <w:rPr>
            <w:lang w:val="en-AU" w:eastAsia="en-AU"/>
          </w:rPr>
          <w:t>Storage of user data</w:t>
        </w:r>
      </w:moveFrom>
    </w:p>
    <w:p w14:paraId="1FBE07B1" w14:textId="7A16E0EC" w:rsidR="00ED5478" w:rsidRPr="004D2443" w:rsidDel="00C23015" w:rsidRDefault="00ED5478">
      <w:pPr>
        <w:pStyle w:val="ListParagraph"/>
        <w:numPr>
          <w:ilvl w:val="0"/>
          <w:numId w:val="23"/>
        </w:numPr>
        <w:ind w:left="720" w:firstLine="0"/>
        <w:rPr>
          <w:moveFrom w:id="199" w:author="Connor Cuffe" w:date="2024-06-16T15:50:00Z"/>
          <w:lang w:val="en-AU" w:eastAsia="en-AU"/>
        </w:rPr>
        <w:pPrChange w:id="200" w:author="Connor Cuffe" w:date="2024-06-16T15:59:00Z">
          <w:pPr>
            <w:pStyle w:val="ListParagraph"/>
            <w:numPr>
              <w:numId w:val="23"/>
            </w:numPr>
            <w:ind w:left="1440" w:hanging="360"/>
          </w:pPr>
        </w:pPrChange>
      </w:pPr>
      <w:moveFrom w:id="201" w:author="Connor Cuffe" w:date="2024-06-16T15:50:00Z">
        <w:r w:rsidDel="00C23015">
          <w:rPr>
            <w:lang w:val="en-AU" w:eastAsia="en-AU"/>
          </w:rPr>
          <w:t>Encryption of stored data</w:t>
        </w:r>
      </w:moveFrom>
    </w:p>
    <w:moveFromRangeEnd w:id="197"/>
    <w:p w14:paraId="0B5C097E" w14:textId="2DAB19DA" w:rsidR="004D2443" w:rsidRDefault="004D2443">
      <w:pPr>
        <w:pStyle w:val="Heading4"/>
        <w:ind w:left="720" w:firstLine="0"/>
        <w:rPr>
          <w:ins w:id="202" w:author="Connor Cuffe" w:date="2024-06-16T15:58:00Z"/>
          <w:lang w:val="en-AU" w:eastAsia="en-AU"/>
        </w:rPr>
        <w:pPrChange w:id="203" w:author="Connor Cuffe" w:date="2024-06-16T15:59:00Z">
          <w:pPr>
            <w:pStyle w:val="Heading4"/>
          </w:pPr>
        </w:pPrChange>
      </w:pPr>
      <w:r>
        <w:rPr>
          <w:lang w:val="en-AU" w:eastAsia="en-AU"/>
        </w:rPr>
        <w:t>Out of scope</w:t>
      </w:r>
    </w:p>
    <w:p w14:paraId="180B9012" w14:textId="20189161" w:rsidR="000A6A2F" w:rsidRPr="00B94AF7" w:rsidRDefault="00271EAA">
      <w:pPr>
        <w:rPr>
          <w:lang w:val="en-AU" w:eastAsia="en-AU"/>
        </w:rPr>
        <w:pPrChange w:id="204" w:author="Connor Cuffe" w:date="2024-06-16T15:58:00Z">
          <w:pPr>
            <w:pStyle w:val="Heading4"/>
          </w:pPr>
        </w:pPrChange>
      </w:pPr>
      <w:ins w:id="205" w:author="Connor Cuffe" w:date="2024-06-16T16:48:00Z">
        <w:r>
          <w:rPr>
            <w:lang w:val="en-AU" w:eastAsia="en-AU"/>
          </w:rPr>
          <w:t>Out of scope outline</w:t>
        </w:r>
      </w:ins>
      <w:ins w:id="206" w:author="Connor Cuffe" w:date="2024-06-17T09:02:00Z">
        <w:r w:rsidR="00B934B9">
          <w:rPr>
            <w:lang w:val="en-AU" w:eastAsia="en-AU"/>
          </w:rPr>
          <w:t>s</w:t>
        </w:r>
      </w:ins>
      <w:ins w:id="207" w:author="Connor Cuffe" w:date="2024-06-16T16:48:00Z">
        <w:r>
          <w:rPr>
            <w:lang w:val="en-AU" w:eastAsia="en-AU"/>
          </w:rPr>
          <w:t xml:space="preserve"> what the software solution should not include</w:t>
        </w:r>
      </w:ins>
    </w:p>
    <w:p w14:paraId="2F8CE150" w14:textId="52E6193A" w:rsidR="00E05FD2" w:rsidRDefault="00E05FD2" w:rsidP="00E05FD2">
      <w:pPr>
        <w:pStyle w:val="ListParagraph"/>
        <w:numPr>
          <w:ilvl w:val="0"/>
          <w:numId w:val="24"/>
        </w:numPr>
        <w:rPr>
          <w:ins w:id="208" w:author="Connor Cuffe" w:date="2024-06-17T10:00:00Z"/>
          <w:lang w:val="en-AU" w:eastAsia="en-AU"/>
        </w:rPr>
      </w:pPr>
      <w:r>
        <w:rPr>
          <w:lang w:val="en-AU" w:eastAsia="en-AU"/>
        </w:rPr>
        <w:t>Sending images and other complex data types</w:t>
      </w:r>
    </w:p>
    <w:p w14:paraId="6D0B3EB8" w14:textId="6B8C01F9" w:rsidR="00CC304F" w:rsidRDefault="00B5387D">
      <w:pPr>
        <w:pStyle w:val="ListParagraph"/>
        <w:numPr>
          <w:ilvl w:val="1"/>
          <w:numId w:val="24"/>
        </w:numPr>
        <w:rPr>
          <w:ins w:id="209" w:author="Connor Cuffe" w:date="2024-06-16T15:53:00Z"/>
          <w:lang w:val="en-AU" w:eastAsia="en-AU"/>
        </w:rPr>
        <w:pPrChange w:id="210" w:author="Connor Cuffe" w:date="2024-06-17T10:39:00Z">
          <w:pPr>
            <w:pStyle w:val="ListParagraph"/>
            <w:numPr>
              <w:numId w:val="24"/>
            </w:numPr>
            <w:ind w:left="1440" w:hanging="360"/>
          </w:pPr>
        </w:pPrChange>
      </w:pPr>
      <w:ins w:id="211" w:author="Connor Cuffe" w:date="2024-06-17T10:00:00Z">
        <w:r>
          <w:rPr>
            <w:lang w:val="en-AU" w:eastAsia="en-AU"/>
          </w:rPr>
          <w:t xml:space="preserve">Sending images would </w:t>
        </w:r>
        <w:r w:rsidR="00A83BDA">
          <w:rPr>
            <w:lang w:val="en-AU" w:eastAsia="en-AU"/>
          </w:rPr>
          <w:t xml:space="preserve">not be a necessary </w:t>
        </w:r>
      </w:ins>
      <w:ins w:id="212" w:author="Connor Cuffe" w:date="2024-06-17T10:04:00Z">
        <w:r w:rsidR="002F7D50">
          <w:rPr>
            <w:lang w:val="en-AU" w:eastAsia="en-AU"/>
          </w:rPr>
          <w:t xml:space="preserve">as the major </w:t>
        </w:r>
      </w:ins>
      <w:ins w:id="213" w:author="Connor Cuffe" w:date="2024-06-17T10:27:00Z">
        <w:r w:rsidR="00811691">
          <w:rPr>
            <w:lang w:val="en-AU" w:eastAsia="en-AU"/>
          </w:rPr>
          <w:t xml:space="preserve">use case for this </w:t>
        </w:r>
      </w:ins>
      <w:ins w:id="214" w:author="Connor Cuffe" w:date="2024-06-17T10:36:00Z">
        <w:r w:rsidR="00B9057F">
          <w:rPr>
            <w:lang w:val="en-AU" w:eastAsia="en-AU"/>
          </w:rPr>
          <w:t xml:space="preserve">software solution </w:t>
        </w:r>
      </w:ins>
      <w:ins w:id="215" w:author="Connor Cuffe" w:date="2024-06-17T10:37:00Z">
        <w:r w:rsidR="00286CBE">
          <w:rPr>
            <w:lang w:val="en-AU" w:eastAsia="en-AU"/>
          </w:rPr>
          <w:t xml:space="preserve">text answers to text question. </w:t>
        </w:r>
        <w:r w:rsidR="00642B17">
          <w:rPr>
            <w:lang w:val="en-AU" w:eastAsia="en-AU"/>
          </w:rPr>
          <w:t xml:space="preserve">With the little use images will see along with the complexity of </w:t>
        </w:r>
      </w:ins>
      <w:ins w:id="216" w:author="Connor Cuffe" w:date="2024-06-17T10:38:00Z">
        <w:r w:rsidR="00642B17">
          <w:rPr>
            <w:lang w:val="en-AU" w:eastAsia="en-AU"/>
          </w:rPr>
          <w:t xml:space="preserve">implementing them it has been deemed </w:t>
        </w:r>
        <w:r w:rsidR="00664C5A">
          <w:rPr>
            <w:lang w:val="en-AU" w:eastAsia="en-AU"/>
          </w:rPr>
          <w:t>unnecessary for this release.</w:t>
        </w:r>
      </w:ins>
    </w:p>
    <w:p w14:paraId="20B8442D" w14:textId="5C1E6F36" w:rsidR="00CC304F" w:rsidRDefault="00CC304F" w:rsidP="00E05FD2">
      <w:pPr>
        <w:pStyle w:val="ListParagraph"/>
        <w:numPr>
          <w:ilvl w:val="0"/>
          <w:numId w:val="24"/>
        </w:numPr>
        <w:rPr>
          <w:ins w:id="217" w:author="Connor Cuffe" w:date="2024-06-17T09:55:00Z"/>
          <w:lang w:val="en-AU" w:eastAsia="en-AU"/>
        </w:rPr>
      </w:pPr>
      <w:ins w:id="218" w:author="Connor Cuffe" w:date="2024-06-16T15:53:00Z">
        <w:r>
          <w:rPr>
            <w:lang w:val="en-AU" w:eastAsia="en-AU"/>
          </w:rPr>
          <w:t>Group chat</w:t>
        </w:r>
      </w:ins>
      <w:ins w:id="219" w:author="Connor Cuffe" w:date="2024-06-17T09:54:00Z">
        <w:r w:rsidR="0055214A">
          <w:rPr>
            <w:lang w:val="en-AU" w:eastAsia="en-AU"/>
          </w:rPr>
          <w:t>s</w:t>
        </w:r>
      </w:ins>
    </w:p>
    <w:p w14:paraId="169D49B4" w14:textId="38177A4B" w:rsidR="006A7C6E" w:rsidRDefault="006A7C6E">
      <w:pPr>
        <w:pStyle w:val="ListParagraph"/>
        <w:numPr>
          <w:ilvl w:val="1"/>
          <w:numId w:val="24"/>
        </w:numPr>
        <w:rPr>
          <w:ins w:id="220" w:author="Connor Cuffe" w:date="2024-06-16T15:53:00Z"/>
          <w:lang w:val="en-AU" w:eastAsia="en-AU"/>
        </w:rPr>
        <w:pPrChange w:id="221" w:author="Connor Cuffe" w:date="2024-06-17T09:55:00Z">
          <w:pPr>
            <w:pStyle w:val="ListParagraph"/>
            <w:numPr>
              <w:numId w:val="24"/>
            </w:numPr>
            <w:ind w:left="1440" w:hanging="360"/>
          </w:pPr>
        </w:pPrChange>
      </w:pPr>
      <w:ins w:id="222" w:author="Connor Cuffe" w:date="2024-06-17T09:55:00Z">
        <w:r>
          <w:rPr>
            <w:lang w:val="en-AU" w:eastAsia="en-AU"/>
          </w:rPr>
          <w:t xml:space="preserve">As the main point of this </w:t>
        </w:r>
      </w:ins>
      <w:ins w:id="223" w:author="Connor Cuffe" w:date="2024-06-17T09:56:00Z">
        <w:r>
          <w:rPr>
            <w:lang w:val="en-AU" w:eastAsia="en-AU"/>
          </w:rPr>
          <w:t xml:space="preserve">software solution is one on one </w:t>
        </w:r>
        <w:r w:rsidR="00BD75F5">
          <w:rPr>
            <w:lang w:val="en-AU" w:eastAsia="en-AU"/>
          </w:rPr>
          <w:t>teacher student communication</w:t>
        </w:r>
      </w:ins>
      <w:ins w:id="224" w:author="Connor Cuffe" w:date="2024-06-17T09:57:00Z">
        <w:r w:rsidR="00BD75F5">
          <w:rPr>
            <w:lang w:val="en-AU" w:eastAsia="en-AU"/>
          </w:rPr>
          <w:t xml:space="preserve">. </w:t>
        </w:r>
        <w:r w:rsidR="00D651AF">
          <w:rPr>
            <w:lang w:val="en-AU" w:eastAsia="en-AU"/>
          </w:rPr>
          <w:t xml:space="preserve">Group chats would be an unnecessary feature </w:t>
        </w:r>
      </w:ins>
      <w:ins w:id="225" w:author="Connor Cuffe" w:date="2024-06-17T09:58:00Z">
        <w:r w:rsidR="00D651AF">
          <w:rPr>
            <w:lang w:val="en-AU" w:eastAsia="en-AU"/>
          </w:rPr>
          <w:t>making it unworthwhile to implement in this current release.</w:t>
        </w:r>
      </w:ins>
    </w:p>
    <w:p w14:paraId="7A00FDB4" w14:textId="16DCAC0F" w:rsidR="00CC304F" w:rsidRDefault="0051225B" w:rsidP="00E05FD2">
      <w:pPr>
        <w:pStyle w:val="ListParagraph"/>
        <w:numPr>
          <w:ilvl w:val="0"/>
          <w:numId w:val="24"/>
        </w:numPr>
        <w:rPr>
          <w:ins w:id="226" w:author="Connor Cuffe" w:date="2024-06-17T09:03:00Z"/>
          <w:lang w:val="en-AU" w:eastAsia="en-AU"/>
        </w:rPr>
      </w:pPr>
      <w:ins w:id="227" w:author="Connor Cuffe" w:date="2024-06-16T15:53:00Z">
        <w:r>
          <w:rPr>
            <w:lang w:val="en-AU" w:eastAsia="en-AU"/>
          </w:rPr>
          <w:t>Student to student messaging</w:t>
        </w:r>
      </w:ins>
    </w:p>
    <w:p w14:paraId="2AC17811" w14:textId="52D3BA5B" w:rsidR="00B934B9" w:rsidRDefault="00B934B9">
      <w:pPr>
        <w:pStyle w:val="ListParagraph"/>
        <w:numPr>
          <w:ilvl w:val="1"/>
          <w:numId w:val="24"/>
        </w:numPr>
        <w:rPr>
          <w:ins w:id="228" w:author="Connor Cuffe" w:date="2024-06-16T15:53:00Z"/>
          <w:lang w:val="en-AU" w:eastAsia="en-AU"/>
        </w:rPr>
        <w:pPrChange w:id="229" w:author="Connor Cuffe" w:date="2024-06-17T09:03:00Z">
          <w:pPr>
            <w:pStyle w:val="ListParagraph"/>
            <w:numPr>
              <w:numId w:val="24"/>
            </w:numPr>
            <w:ind w:left="1440" w:hanging="360"/>
          </w:pPr>
        </w:pPrChange>
      </w:pPr>
      <w:ins w:id="230" w:author="Connor Cuffe" w:date="2024-06-17T09:03:00Z">
        <w:r>
          <w:rPr>
            <w:lang w:val="en-AU" w:eastAsia="en-AU"/>
          </w:rPr>
          <w:t>This is out of scope as implementation would require complex systems to mitigate cyber bullying.</w:t>
        </w:r>
      </w:ins>
    </w:p>
    <w:p w14:paraId="79B0A571" w14:textId="1FA1271A" w:rsidR="0051225B" w:rsidRDefault="0051225B" w:rsidP="00E05FD2">
      <w:pPr>
        <w:pStyle w:val="ListParagraph"/>
        <w:numPr>
          <w:ilvl w:val="0"/>
          <w:numId w:val="24"/>
        </w:numPr>
        <w:rPr>
          <w:ins w:id="231" w:author="Connor Cuffe" w:date="2024-06-17T09:03:00Z"/>
          <w:lang w:val="en-AU" w:eastAsia="en-AU"/>
        </w:rPr>
      </w:pPr>
      <w:ins w:id="232" w:author="Connor Cuffe" w:date="2024-06-16T15:53:00Z">
        <w:r>
          <w:rPr>
            <w:lang w:val="en-AU" w:eastAsia="en-AU"/>
          </w:rPr>
          <w:t>Bots</w:t>
        </w:r>
      </w:ins>
    </w:p>
    <w:p w14:paraId="0465D575" w14:textId="700D7F89" w:rsidR="00B934B9" w:rsidRDefault="00B934B9">
      <w:pPr>
        <w:pStyle w:val="ListParagraph"/>
        <w:numPr>
          <w:ilvl w:val="1"/>
          <w:numId w:val="24"/>
        </w:numPr>
        <w:rPr>
          <w:ins w:id="233" w:author="Connor Cuffe" w:date="2024-06-16T15:53:00Z"/>
          <w:lang w:val="en-AU" w:eastAsia="en-AU"/>
        </w:rPr>
        <w:pPrChange w:id="234" w:author="Connor Cuffe" w:date="2024-06-17T09:03:00Z">
          <w:pPr>
            <w:pStyle w:val="ListParagraph"/>
            <w:numPr>
              <w:numId w:val="24"/>
            </w:numPr>
            <w:ind w:left="1440" w:hanging="360"/>
          </w:pPr>
        </w:pPrChange>
      </w:pPr>
      <w:ins w:id="235" w:author="Connor Cuffe" w:date="2024-06-17T09:04:00Z">
        <w:r>
          <w:rPr>
            <w:lang w:val="en-AU" w:eastAsia="en-AU"/>
          </w:rPr>
          <w:t>This encompasses the use of automated response systems</w:t>
        </w:r>
        <w:r w:rsidR="00324E07">
          <w:rPr>
            <w:lang w:val="en-AU" w:eastAsia="en-AU"/>
          </w:rPr>
          <w:t xml:space="preserve"> in responding to simple and repetitive </w:t>
        </w:r>
      </w:ins>
      <w:ins w:id="236" w:author="Connor Cuffe" w:date="2024-06-17T09:06:00Z">
        <w:r w:rsidR="00FF11BB">
          <w:rPr>
            <w:lang w:val="en-AU" w:eastAsia="en-AU"/>
          </w:rPr>
          <w:t>query’s</w:t>
        </w:r>
      </w:ins>
      <w:ins w:id="237" w:author="Connor Cuffe" w:date="2024-06-17T09:04:00Z">
        <w:r w:rsidR="00324E07">
          <w:rPr>
            <w:lang w:val="en-AU" w:eastAsia="en-AU"/>
          </w:rPr>
          <w:t xml:space="preserve"> for example student asks what is the due d</w:t>
        </w:r>
      </w:ins>
      <w:ins w:id="238" w:author="Connor Cuffe" w:date="2024-06-17T09:05:00Z">
        <w:r w:rsidR="00324E07">
          <w:rPr>
            <w:lang w:val="en-AU" w:eastAsia="en-AU"/>
          </w:rPr>
          <w:t xml:space="preserve">ate of x project, the bot would answer check teams or another platform where the answers </w:t>
        </w:r>
        <w:r w:rsidR="004A1E80">
          <w:rPr>
            <w:lang w:val="en-AU" w:eastAsia="en-AU"/>
          </w:rPr>
          <w:t>can be found. This system would be beneficial in reducing the strain on teachers answering mundane question allowing the</w:t>
        </w:r>
      </w:ins>
      <w:ins w:id="239" w:author="Connor Cuffe" w:date="2024-06-17T09:06:00Z">
        <w:r w:rsidR="004A1E80">
          <w:rPr>
            <w:lang w:val="en-AU" w:eastAsia="en-AU"/>
          </w:rPr>
          <w:t xml:space="preserve">m to focus on </w:t>
        </w:r>
        <w:r w:rsidR="004A1E80">
          <w:rPr>
            <w:lang w:val="en-AU" w:eastAsia="en-AU"/>
          </w:rPr>
          <w:lastRenderedPageBreak/>
          <w:t>them more important ones. But due to its complexity it would be unfeasible to include in the first release of the software solution.</w:t>
        </w:r>
      </w:ins>
    </w:p>
    <w:p w14:paraId="460AD882" w14:textId="33236A36" w:rsidR="0051225B" w:rsidRDefault="0051225B" w:rsidP="00E05FD2">
      <w:pPr>
        <w:pStyle w:val="ListParagraph"/>
        <w:numPr>
          <w:ilvl w:val="0"/>
          <w:numId w:val="24"/>
        </w:numPr>
        <w:rPr>
          <w:ins w:id="240" w:author="Connor Cuffe" w:date="2024-06-17T09:06:00Z"/>
          <w:lang w:val="en-AU" w:eastAsia="en-AU"/>
        </w:rPr>
      </w:pPr>
      <w:ins w:id="241" w:author="Connor Cuffe" w:date="2024-06-16T15:54:00Z">
        <w:r>
          <w:rPr>
            <w:lang w:val="en-AU" w:eastAsia="en-AU"/>
          </w:rPr>
          <w:t xml:space="preserve">Integration with Classroom </w:t>
        </w:r>
      </w:ins>
      <w:ins w:id="242" w:author="Connor Cuffe" w:date="2024-06-17T09:03:00Z">
        <w:r w:rsidR="00B934B9">
          <w:rPr>
            <w:lang w:val="en-AU" w:eastAsia="en-AU"/>
          </w:rPr>
          <w:t>Management</w:t>
        </w:r>
      </w:ins>
      <w:ins w:id="243" w:author="Connor Cuffe" w:date="2024-06-16T15:54:00Z">
        <w:r>
          <w:rPr>
            <w:lang w:val="en-AU" w:eastAsia="en-AU"/>
          </w:rPr>
          <w:t xml:space="preserve"> Systems</w:t>
        </w:r>
      </w:ins>
    </w:p>
    <w:p w14:paraId="70AE6EBC" w14:textId="747E5C30" w:rsidR="00D30A42" w:rsidRDefault="00D30A42">
      <w:pPr>
        <w:pStyle w:val="ListParagraph"/>
        <w:numPr>
          <w:ilvl w:val="1"/>
          <w:numId w:val="24"/>
        </w:numPr>
        <w:rPr>
          <w:ins w:id="244" w:author="Connor Cuffe" w:date="2024-06-16T15:54:00Z"/>
          <w:lang w:val="en-AU" w:eastAsia="en-AU"/>
        </w:rPr>
        <w:pPrChange w:id="245" w:author="Connor Cuffe" w:date="2024-06-17T09:06:00Z">
          <w:pPr>
            <w:pStyle w:val="ListParagraph"/>
            <w:numPr>
              <w:numId w:val="24"/>
            </w:numPr>
            <w:ind w:left="1440" w:hanging="360"/>
          </w:pPr>
        </w:pPrChange>
      </w:pPr>
      <w:ins w:id="246" w:author="Connor Cuffe" w:date="2024-06-17T09:06:00Z">
        <w:r>
          <w:rPr>
            <w:lang w:val="en-AU" w:eastAsia="en-AU"/>
          </w:rPr>
          <w:t xml:space="preserve">This </w:t>
        </w:r>
        <w:r w:rsidR="00567FFD">
          <w:rPr>
            <w:lang w:val="en-AU" w:eastAsia="en-AU"/>
          </w:rPr>
          <w:t>featur</w:t>
        </w:r>
      </w:ins>
      <w:ins w:id="247" w:author="Connor Cuffe" w:date="2024-06-17T09:07:00Z">
        <w:r w:rsidR="00567FFD">
          <w:rPr>
            <w:lang w:val="en-AU" w:eastAsia="en-AU"/>
          </w:rPr>
          <w:t xml:space="preserve">e would allow student and teacher classes/roles and other important information to be automatically pulled from other school system. This would dramatically increase </w:t>
        </w:r>
      </w:ins>
      <w:ins w:id="248" w:author="Connor Cuffe" w:date="2024-06-17T09:08:00Z">
        <w:r w:rsidR="001F7A75">
          <w:rPr>
            <w:lang w:val="en-AU" w:eastAsia="en-AU"/>
          </w:rPr>
          <w:t xml:space="preserve">the quality of life for </w:t>
        </w:r>
      </w:ins>
      <w:ins w:id="249" w:author="Connor Cuffe" w:date="2024-06-17T09:09:00Z">
        <w:r w:rsidR="00DA29E2">
          <w:rPr>
            <w:lang w:val="en-AU" w:eastAsia="en-AU"/>
          </w:rPr>
          <w:t>school administration.</w:t>
        </w:r>
      </w:ins>
    </w:p>
    <w:p w14:paraId="6A97DD80" w14:textId="2EA38344" w:rsidR="00D8497E" w:rsidRDefault="00D8497E" w:rsidP="00E05FD2">
      <w:pPr>
        <w:pStyle w:val="ListParagraph"/>
        <w:numPr>
          <w:ilvl w:val="0"/>
          <w:numId w:val="24"/>
        </w:numPr>
        <w:rPr>
          <w:ins w:id="250" w:author="Connor Cuffe" w:date="2024-06-17T09:09:00Z"/>
          <w:lang w:val="en-AU" w:eastAsia="en-AU"/>
        </w:rPr>
      </w:pPr>
      <w:ins w:id="251" w:author="Connor Cuffe" w:date="2024-06-16T15:54:00Z">
        <w:r>
          <w:rPr>
            <w:lang w:val="en-AU" w:eastAsia="en-AU"/>
          </w:rPr>
          <w:t>Multiplatform solutions</w:t>
        </w:r>
      </w:ins>
    </w:p>
    <w:p w14:paraId="51EF9BD9" w14:textId="4E19B1DF" w:rsidR="00DA29E2" w:rsidRDefault="00DA29E2">
      <w:pPr>
        <w:pStyle w:val="ListParagraph"/>
        <w:numPr>
          <w:ilvl w:val="1"/>
          <w:numId w:val="24"/>
        </w:numPr>
        <w:rPr>
          <w:ins w:id="252" w:author="Connor Cuffe" w:date="2024-06-16T15:57:00Z"/>
          <w:lang w:val="en-AU" w:eastAsia="en-AU"/>
        </w:rPr>
        <w:pPrChange w:id="253" w:author="Connor Cuffe" w:date="2024-06-17T09:09:00Z">
          <w:pPr>
            <w:pStyle w:val="ListParagraph"/>
            <w:numPr>
              <w:numId w:val="24"/>
            </w:numPr>
            <w:ind w:left="1440" w:hanging="360"/>
          </w:pPr>
        </w:pPrChange>
      </w:pPr>
      <w:ins w:id="254" w:author="Connor Cuffe" w:date="2024-06-17T09:09:00Z">
        <w:r>
          <w:rPr>
            <w:lang w:val="en-AU" w:eastAsia="en-AU"/>
          </w:rPr>
          <w:t>Due to the increased testing requirements that multiplatform development would result in</w:t>
        </w:r>
      </w:ins>
      <w:ins w:id="255" w:author="Connor Cuffe" w:date="2024-06-17T09:10:00Z">
        <w:r w:rsidR="00D318CF">
          <w:rPr>
            <w:lang w:val="en-AU" w:eastAsia="en-AU"/>
          </w:rPr>
          <w:t xml:space="preserve"> This current release of the software solution will not be multiplatform.</w:t>
        </w:r>
      </w:ins>
    </w:p>
    <w:p w14:paraId="58CE3CF5" w14:textId="03A08975" w:rsidR="00787E15" w:rsidRDefault="00787E15" w:rsidP="00E05FD2">
      <w:pPr>
        <w:pStyle w:val="ListParagraph"/>
        <w:numPr>
          <w:ilvl w:val="0"/>
          <w:numId w:val="24"/>
        </w:numPr>
        <w:rPr>
          <w:ins w:id="256" w:author="Connor Cuffe" w:date="2024-06-17T09:16:00Z"/>
          <w:lang w:val="en-AU" w:eastAsia="en-AU"/>
        </w:rPr>
      </w:pPr>
      <w:ins w:id="257" w:author="Connor Cuffe" w:date="2024-06-16T15:57:00Z">
        <w:r>
          <w:rPr>
            <w:lang w:val="en-AU" w:eastAsia="en-AU"/>
          </w:rPr>
          <w:t>The ability to remember the last logged in user</w:t>
        </w:r>
      </w:ins>
    </w:p>
    <w:p w14:paraId="40C60E8B" w14:textId="4B459638" w:rsidR="00584E0B" w:rsidRPr="00E05FD2" w:rsidRDefault="00584E0B">
      <w:pPr>
        <w:pStyle w:val="ListParagraph"/>
        <w:numPr>
          <w:ilvl w:val="1"/>
          <w:numId w:val="24"/>
        </w:numPr>
        <w:rPr>
          <w:lang w:val="en-AU" w:eastAsia="en-AU"/>
        </w:rPr>
        <w:pPrChange w:id="258" w:author="Connor Cuffe" w:date="2024-06-17T09:16:00Z">
          <w:pPr>
            <w:pStyle w:val="ListParagraph"/>
            <w:numPr>
              <w:numId w:val="24"/>
            </w:numPr>
            <w:ind w:left="1440" w:hanging="360"/>
          </w:pPr>
        </w:pPrChange>
      </w:pPr>
      <w:ins w:id="259" w:author="Connor Cuffe" w:date="2024-06-17T09:16:00Z">
        <w:r>
          <w:rPr>
            <w:lang w:val="en-AU" w:eastAsia="en-AU"/>
          </w:rPr>
          <w:t>This</w:t>
        </w:r>
      </w:ins>
      <w:ins w:id="260" w:author="Connor Cuffe" w:date="2024-06-17T09:21:00Z">
        <w:r w:rsidR="007E2341">
          <w:rPr>
            <w:lang w:val="en-AU" w:eastAsia="en-AU"/>
          </w:rPr>
          <w:t xml:space="preserve"> </w:t>
        </w:r>
      </w:ins>
      <w:ins w:id="261" w:author="Connor Cuffe" w:date="2024-06-17T09:30:00Z">
        <w:r w:rsidR="00501765">
          <w:rPr>
            <w:lang w:val="en-AU" w:eastAsia="en-AU"/>
          </w:rPr>
          <w:t>feature</w:t>
        </w:r>
      </w:ins>
      <w:ins w:id="262" w:author="Connor Cuffe" w:date="2024-06-17T09:41:00Z">
        <w:r w:rsidR="006D19BD">
          <w:rPr>
            <w:lang w:val="en-AU" w:eastAsia="en-AU"/>
          </w:rPr>
          <w:t xml:space="preserve"> </w:t>
        </w:r>
      </w:ins>
      <w:ins w:id="263" w:author="Connor Cuffe" w:date="2024-06-17T09:42:00Z">
        <w:r w:rsidR="004E486B">
          <w:rPr>
            <w:lang w:val="en-AU" w:eastAsia="en-AU"/>
          </w:rPr>
          <w:t>would be reasonabl</w:t>
        </w:r>
      </w:ins>
      <w:ins w:id="264" w:author="Connor Cuffe" w:date="2024-06-17T09:54:00Z">
        <w:r w:rsidR="00C91BB1">
          <w:rPr>
            <w:lang w:val="en-AU" w:eastAsia="en-AU"/>
          </w:rPr>
          <w:t>y</w:t>
        </w:r>
      </w:ins>
      <w:ins w:id="265" w:author="Connor Cuffe" w:date="2024-06-17T09:42:00Z">
        <w:r w:rsidR="004E486B">
          <w:rPr>
            <w:lang w:val="en-AU" w:eastAsia="en-AU"/>
          </w:rPr>
          <w:t xml:space="preserve"> difficult to implement while not providing a significant </w:t>
        </w:r>
      </w:ins>
      <w:ins w:id="266" w:author="Connor Cuffe" w:date="2024-06-17T09:43:00Z">
        <w:r w:rsidR="004E486B">
          <w:rPr>
            <w:lang w:val="en-AU" w:eastAsia="en-AU"/>
          </w:rPr>
          <w:t>benefit</w:t>
        </w:r>
      </w:ins>
      <w:ins w:id="267" w:author="Connor Cuffe" w:date="2024-06-17T09:42:00Z">
        <w:r w:rsidR="004E486B">
          <w:rPr>
            <w:lang w:val="en-AU" w:eastAsia="en-AU"/>
          </w:rPr>
          <w:t xml:space="preserve"> to </w:t>
        </w:r>
      </w:ins>
      <w:ins w:id="268" w:author="Connor Cuffe" w:date="2024-06-17T09:43:00Z">
        <w:r w:rsidR="004E486B">
          <w:rPr>
            <w:lang w:val="en-AU" w:eastAsia="en-AU"/>
          </w:rPr>
          <w:t xml:space="preserve">the user. so ultimately has been deemed </w:t>
        </w:r>
      </w:ins>
      <w:ins w:id="269" w:author="Connor Cuffe" w:date="2024-06-17T09:46:00Z">
        <w:r w:rsidR="008774E3">
          <w:rPr>
            <w:lang w:val="en-AU" w:eastAsia="en-AU"/>
          </w:rPr>
          <w:t>unnecessary for this current release.</w:t>
        </w:r>
      </w:ins>
    </w:p>
    <w:p w14:paraId="38095569" w14:textId="570C9CB5" w:rsidR="00AF563E" w:rsidRDefault="00AF563E" w:rsidP="00AF563E">
      <w:pPr>
        <w:pStyle w:val="Heading3"/>
        <w:rPr>
          <w:shd w:val="clear" w:color="auto" w:fill="FFFFFF"/>
          <w:lang w:val="en-AU" w:eastAsia="en-AU"/>
        </w:rPr>
      </w:pPr>
      <w:bookmarkStart w:id="270" w:name="_Toc169260586"/>
      <w:r>
        <w:rPr>
          <w:shd w:val="clear" w:color="auto" w:fill="FFFFFF"/>
          <w:lang w:val="en-AU" w:eastAsia="en-AU"/>
        </w:rPr>
        <w:t>C</w:t>
      </w:r>
      <w:r w:rsidRPr="00AF563E">
        <w:rPr>
          <w:shd w:val="clear" w:color="auto" w:fill="FFFFFF"/>
          <w:lang w:val="en-AU" w:eastAsia="en-AU"/>
        </w:rPr>
        <w:t>onstraints</w:t>
      </w:r>
      <w:bookmarkEnd w:id="270"/>
    </w:p>
    <w:p w14:paraId="0E7A9479" w14:textId="25F53CF8" w:rsidR="00CE4F5A" w:rsidRPr="00CE4F5A" w:rsidRDefault="00CE4F5A" w:rsidP="00CE4F5A">
      <w:pPr>
        <w:pStyle w:val="Heading4"/>
        <w:rPr>
          <w:lang w:val="en-AU" w:eastAsia="en-AU"/>
        </w:rPr>
      </w:pPr>
      <w:r>
        <w:rPr>
          <w:lang w:val="en-AU" w:eastAsia="en-AU"/>
        </w:rPr>
        <w:t>Time and budget</w:t>
      </w:r>
      <w:ins w:id="271" w:author="Connor Cuffe" w:date="2024-06-17T10:39:00Z">
        <w:r w:rsidR="00BC4124">
          <w:rPr>
            <w:lang w:val="en-AU" w:eastAsia="en-AU"/>
          </w:rPr>
          <w:t xml:space="preserve"> constraints</w:t>
        </w:r>
      </w:ins>
    </w:p>
    <w:p w14:paraId="591E6E97" w14:textId="382BF393" w:rsidR="00F3796C" w:rsidRDefault="009C473D" w:rsidP="009C473D">
      <w:pPr>
        <w:pStyle w:val="ListParagraph"/>
        <w:numPr>
          <w:ilvl w:val="0"/>
          <w:numId w:val="18"/>
        </w:numPr>
        <w:rPr>
          <w:lang w:val="en-AU" w:eastAsia="en-AU"/>
        </w:rPr>
      </w:pPr>
      <w:r>
        <w:rPr>
          <w:lang w:val="en-AU" w:eastAsia="en-AU"/>
        </w:rPr>
        <w:t>Budget: $0</w:t>
      </w:r>
    </w:p>
    <w:p w14:paraId="092C15E3" w14:textId="2CDAEC5E" w:rsidR="00001BEE" w:rsidRDefault="00001BEE" w:rsidP="009C473D">
      <w:pPr>
        <w:pStyle w:val="ListParagraph"/>
        <w:numPr>
          <w:ilvl w:val="0"/>
          <w:numId w:val="18"/>
        </w:numPr>
        <w:rPr>
          <w:lang w:val="en-AU" w:eastAsia="en-AU"/>
        </w:rPr>
      </w:pPr>
      <w:r>
        <w:rPr>
          <w:lang w:val="en-AU" w:eastAsia="en-AU"/>
        </w:rPr>
        <w:t xml:space="preserve">Time: </w:t>
      </w:r>
      <w:r w:rsidR="00917B24">
        <w:rPr>
          <w:lang w:val="en-AU" w:eastAsia="en-AU"/>
        </w:rPr>
        <w:t xml:space="preserve">until 20 </w:t>
      </w:r>
      <w:r w:rsidR="00DD46B5">
        <w:rPr>
          <w:lang w:val="en-AU" w:eastAsia="en-AU"/>
        </w:rPr>
        <w:t>S</w:t>
      </w:r>
      <w:r w:rsidR="00917B24">
        <w:rPr>
          <w:lang w:val="en-AU" w:eastAsia="en-AU"/>
        </w:rPr>
        <w:t>ept</w:t>
      </w:r>
      <w:r w:rsidR="00DD46B5">
        <w:rPr>
          <w:lang w:val="en-AU" w:eastAsia="en-AU"/>
        </w:rPr>
        <w:t>ember</w:t>
      </w:r>
      <w:r w:rsidR="00917B24">
        <w:rPr>
          <w:lang w:val="en-AU" w:eastAsia="en-AU"/>
        </w:rPr>
        <w:t xml:space="preserve"> 2024</w:t>
      </w:r>
    </w:p>
    <w:p w14:paraId="74B40280" w14:textId="0B4883F1" w:rsidR="00CE4F5A" w:rsidRDefault="00CE4F5A" w:rsidP="00CE4F5A">
      <w:pPr>
        <w:pStyle w:val="Heading4"/>
        <w:rPr>
          <w:lang w:val="en-AU" w:eastAsia="en-AU"/>
        </w:rPr>
      </w:pPr>
      <w:r>
        <w:rPr>
          <w:lang w:val="en-AU" w:eastAsia="en-AU"/>
        </w:rPr>
        <w:t>Technical limitations</w:t>
      </w:r>
      <w:ins w:id="272" w:author="Connor Cuffe" w:date="2024-06-17T10:39:00Z">
        <w:r w:rsidR="00BC4124">
          <w:rPr>
            <w:lang w:val="en-AU" w:eastAsia="en-AU"/>
          </w:rPr>
          <w:t xml:space="preserve"> constraints</w:t>
        </w:r>
      </w:ins>
    </w:p>
    <w:p w14:paraId="4E93618A" w14:textId="1C61BA77" w:rsidR="00861146" w:rsidRPr="008B0419" w:rsidRDefault="00C54FA0" w:rsidP="00324443">
      <w:pPr>
        <w:pStyle w:val="ListParagraph"/>
        <w:numPr>
          <w:ilvl w:val="0"/>
          <w:numId w:val="22"/>
        </w:numPr>
        <w:rPr>
          <w:lang w:val="en-AU" w:eastAsia="en-AU"/>
        </w:rPr>
      </w:pPr>
      <w:r w:rsidRPr="008B0419">
        <w:rPr>
          <w:lang w:val="en-AU" w:eastAsia="en-AU"/>
        </w:rPr>
        <w:t xml:space="preserve">Developers must know </w:t>
      </w:r>
      <w:r w:rsidR="00DD46B5">
        <w:rPr>
          <w:lang w:val="en-AU" w:eastAsia="en-AU"/>
        </w:rPr>
        <w:t>P</w:t>
      </w:r>
      <w:r w:rsidR="00861146" w:rsidRPr="008B0419">
        <w:rPr>
          <w:lang w:val="en-AU" w:eastAsia="en-AU"/>
        </w:rPr>
        <w:t>ython</w:t>
      </w:r>
      <w:ins w:id="273" w:author="Connor Cuffe" w:date="2024-06-16T15:55:00Z">
        <w:r w:rsidR="006F4F8A">
          <w:rPr>
            <w:lang w:val="en-AU" w:eastAsia="en-AU"/>
          </w:rPr>
          <w:t>, network p</w:t>
        </w:r>
      </w:ins>
      <w:ins w:id="274" w:author="Connor Cuffe" w:date="2024-06-16T15:56:00Z">
        <w:r w:rsidR="006F4F8A">
          <w:rPr>
            <w:lang w:val="en-AU" w:eastAsia="en-AU"/>
          </w:rPr>
          <w:t>rogramming</w:t>
        </w:r>
      </w:ins>
    </w:p>
    <w:p w14:paraId="7071A721" w14:textId="5FD3FF6A" w:rsidR="00CE4F5A" w:rsidRDefault="00CE4F5A" w:rsidP="00CE4F5A">
      <w:pPr>
        <w:pStyle w:val="Heading4"/>
        <w:rPr>
          <w:lang w:val="en-AU" w:eastAsia="en-AU"/>
        </w:rPr>
      </w:pPr>
      <w:r>
        <w:rPr>
          <w:lang w:val="en-AU" w:eastAsia="en-AU"/>
        </w:rPr>
        <w:t>Hardware limitations</w:t>
      </w:r>
      <w:ins w:id="275" w:author="Connor Cuffe" w:date="2024-06-17T10:39:00Z">
        <w:r w:rsidR="00BC4124">
          <w:rPr>
            <w:lang w:val="en-AU" w:eastAsia="en-AU"/>
          </w:rPr>
          <w:t xml:space="preserve"> constraints</w:t>
        </w:r>
      </w:ins>
    </w:p>
    <w:p w14:paraId="60F2B51D" w14:textId="42A34E45" w:rsidR="00801EFB" w:rsidRDefault="00BD61E2" w:rsidP="00BD61E2">
      <w:pPr>
        <w:pStyle w:val="ListParagraph"/>
        <w:numPr>
          <w:ilvl w:val="0"/>
          <w:numId w:val="21"/>
        </w:numPr>
        <w:rPr>
          <w:lang w:val="en-AU" w:eastAsia="en-AU"/>
        </w:rPr>
      </w:pPr>
      <w:r>
        <w:rPr>
          <w:lang w:val="en-AU" w:eastAsia="en-AU"/>
        </w:rPr>
        <w:t xml:space="preserve">Requires internet access </w:t>
      </w:r>
    </w:p>
    <w:p w14:paraId="62EB868C" w14:textId="122F487D" w:rsidR="00BD61E2" w:rsidRPr="00BD61E2" w:rsidRDefault="00BD61E2" w:rsidP="00BD61E2">
      <w:pPr>
        <w:pStyle w:val="ListParagraph"/>
        <w:numPr>
          <w:ilvl w:val="0"/>
          <w:numId w:val="21"/>
        </w:numPr>
        <w:rPr>
          <w:lang w:val="en-AU" w:eastAsia="en-AU"/>
        </w:rPr>
      </w:pPr>
      <w:r>
        <w:rPr>
          <w:lang w:val="en-AU" w:eastAsia="en-AU"/>
        </w:rPr>
        <w:lastRenderedPageBreak/>
        <w:t>Must run-on low-end devices</w:t>
      </w:r>
    </w:p>
    <w:p w14:paraId="7F8581B3" w14:textId="4BCA235B" w:rsidR="00AF563E" w:rsidRDefault="00B1032B" w:rsidP="00B1032B">
      <w:pPr>
        <w:pStyle w:val="Heading4"/>
        <w:rPr>
          <w:ins w:id="276" w:author="Connor Cuffe" w:date="2024-06-16T15:58:00Z"/>
          <w:lang w:val="en-AU" w:eastAsia="en-AU"/>
        </w:rPr>
      </w:pPr>
      <w:r>
        <w:rPr>
          <w:lang w:val="en-AU" w:eastAsia="en-AU"/>
        </w:rPr>
        <w:t>Legal</w:t>
      </w:r>
      <w:ins w:id="277" w:author="Connor Cuffe" w:date="2024-06-17T10:39:00Z">
        <w:r w:rsidR="00BC4124">
          <w:rPr>
            <w:lang w:val="en-AU" w:eastAsia="en-AU"/>
          </w:rPr>
          <w:t xml:space="preserve"> constraints</w:t>
        </w:r>
      </w:ins>
    </w:p>
    <w:p w14:paraId="18856ED4" w14:textId="6CC76C33" w:rsidR="000A6A2F" w:rsidRPr="00B94AF7" w:rsidDel="003D73F1" w:rsidRDefault="0090553C">
      <w:pPr>
        <w:rPr>
          <w:del w:id="278" w:author="Connor Cuffe" w:date="2024-06-17T10:40:00Z"/>
          <w:lang w:val="en-AU" w:eastAsia="en-AU"/>
        </w:rPr>
        <w:pPrChange w:id="279" w:author="Connor Cuffe" w:date="2024-06-16T15:58:00Z">
          <w:pPr>
            <w:pStyle w:val="Heading4"/>
          </w:pPr>
        </w:pPrChange>
      </w:pPr>
      <w:ins w:id="280" w:author="Connor Cuffe" w:date="2024-06-17T10:42:00Z">
        <w:r>
          <w:rPr>
            <w:lang w:val="en-AU" w:eastAsia="en-AU"/>
          </w:rPr>
          <w:t>School staff must have a valid educational context to contact students</w:t>
        </w:r>
      </w:ins>
    </w:p>
    <w:p w14:paraId="3FCDB0FB" w14:textId="2375799E" w:rsidR="00F3796C" w:rsidRDefault="00345DA9" w:rsidP="00C853FB">
      <w:pPr>
        <w:pStyle w:val="ListParagraph"/>
        <w:numPr>
          <w:ilvl w:val="0"/>
          <w:numId w:val="18"/>
        </w:numPr>
        <w:rPr>
          <w:lang w:val="en-AU" w:eastAsia="en-AU"/>
        </w:rPr>
      </w:pPr>
      <w:del w:id="281" w:author="Connor Cuffe" w:date="2024-06-17T10:43:00Z">
        <w:r w:rsidDel="0090553C">
          <w:rPr>
            <w:lang w:val="en-AU" w:eastAsia="en-AU"/>
          </w:rPr>
          <w:delText>“</w:delText>
        </w:r>
        <w:r w:rsidRPr="00345DA9" w:rsidDel="0090553C">
          <w:rPr>
            <w:lang w:val="en-AU" w:eastAsia="en-AU"/>
          </w:rPr>
          <w:delText>employees in schools do not contact a student via written or electronic means including email, text messages without a valid educational context</w:delText>
        </w:r>
        <w:r w:rsidDel="0090553C">
          <w:rPr>
            <w:lang w:val="en-AU" w:eastAsia="en-AU"/>
          </w:rPr>
          <w:delText>”</w:delText>
        </w:r>
      </w:del>
      <w:sdt>
        <w:sdtPr>
          <w:rPr>
            <w:lang w:val="en-AU" w:eastAsia="en-AU"/>
          </w:rPr>
          <w:id w:val="-1193989027"/>
          <w:citation/>
        </w:sdtPr>
        <w:sdtEndPr/>
        <w:sdtContent>
          <w:r>
            <w:rPr>
              <w:lang w:val="en-AU" w:eastAsia="en-AU"/>
            </w:rPr>
            <w:fldChar w:fldCharType="begin"/>
          </w:r>
          <w:r>
            <w:rPr>
              <w:lang w:val="en-AU" w:eastAsia="en-AU"/>
            </w:rPr>
            <w:instrText xml:space="preserve"> CITATION Vic23 \l 3081 </w:instrText>
          </w:r>
          <w:r>
            <w:rPr>
              <w:lang w:val="en-AU" w:eastAsia="en-AU"/>
            </w:rPr>
            <w:fldChar w:fldCharType="separate"/>
          </w:r>
          <w:r w:rsidR="00E60B70">
            <w:rPr>
              <w:noProof/>
              <w:lang w:val="en-AU" w:eastAsia="en-AU"/>
            </w:rPr>
            <w:t xml:space="preserve"> (Victorian Goverment, 2023)</w:t>
          </w:r>
          <w:r>
            <w:rPr>
              <w:lang w:val="en-AU" w:eastAsia="en-AU"/>
            </w:rPr>
            <w:fldChar w:fldCharType="end"/>
          </w:r>
        </w:sdtContent>
      </w:sdt>
    </w:p>
    <w:p w14:paraId="1C11B6A5" w14:textId="5B616F79" w:rsidR="0010660A" w:rsidRDefault="004F5422" w:rsidP="0010660A">
      <w:pPr>
        <w:pStyle w:val="ListParagraph"/>
        <w:numPr>
          <w:ilvl w:val="1"/>
          <w:numId w:val="18"/>
        </w:numPr>
        <w:rPr>
          <w:lang w:val="en-AU" w:eastAsia="en-AU"/>
        </w:rPr>
      </w:pPr>
      <w:r>
        <w:rPr>
          <w:lang w:val="en-AU" w:eastAsia="en-AU"/>
        </w:rPr>
        <w:t xml:space="preserve">Will implement a </w:t>
      </w:r>
      <w:del w:id="282" w:author="Connor Cuffe" w:date="2024-06-17T10:43:00Z">
        <w:r w:rsidDel="0090368A">
          <w:rPr>
            <w:lang w:val="en-AU" w:eastAsia="en-AU"/>
          </w:rPr>
          <w:delText xml:space="preserve">feature </w:delText>
        </w:r>
      </w:del>
      <w:ins w:id="283" w:author="Connor Cuffe" w:date="2024-06-17T10:43:00Z">
        <w:r w:rsidR="0090368A">
          <w:rPr>
            <w:lang w:val="en-AU" w:eastAsia="en-AU"/>
          </w:rPr>
          <w:t xml:space="preserve">tick box when teachers send messages </w:t>
        </w:r>
      </w:ins>
      <w:r>
        <w:rPr>
          <w:lang w:val="en-AU" w:eastAsia="en-AU"/>
        </w:rPr>
        <w:t>to validate the reason for contact.</w:t>
      </w:r>
    </w:p>
    <w:p w14:paraId="63E2E7BC" w14:textId="0BD76201" w:rsidR="0010660A" w:rsidRDefault="0010660A" w:rsidP="0010660A">
      <w:pPr>
        <w:pStyle w:val="ListParagraph"/>
        <w:numPr>
          <w:ilvl w:val="0"/>
          <w:numId w:val="18"/>
        </w:numPr>
        <w:rPr>
          <w:lang w:val="en-AU" w:eastAsia="en-AU"/>
        </w:rPr>
      </w:pPr>
      <w:r>
        <w:rPr>
          <w:lang w:val="en-AU" w:eastAsia="en-AU"/>
        </w:rPr>
        <w:t>IPP 4</w:t>
      </w:r>
      <w:r w:rsidR="000725B0">
        <w:rPr>
          <w:lang w:val="en-AU" w:eastAsia="en-AU"/>
        </w:rPr>
        <w:t xml:space="preserve"> / APP 11</w:t>
      </w:r>
      <w:r>
        <w:rPr>
          <w:lang w:val="en-AU" w:eastAsia="en-AU"/>
        </w:rPr>
        <w:t xml:space="preserve"> – data security</w:t>
      </w:r>
    </w:p>
    <w:p w14:paraId="5496D806" w14:textId="5B2D563E" w:rsidR="0010660A" w:rsidRDefault="0010660A" w:rsidP="0010660A">
      <w:pPr>
        <w:pStyle w:val="ListParagraph"/>
        <w:numPr>
          <w:ilvl w:val="1"/>
          <w:numId w:val="18"/>
        </w:numPr>
        <w:rPr>
          <w:lang w:val="en-AU" w:eastAsia="en-AU"/>
        </w:rPr>
      </w:pPr>
      <w:r>
        <w:rPr>
          <w:lang w:val="en-AU" w:eastAsia="en-AU"/>
        </w:rPr>
        <w:t xml:space="preserve">To </w:t>
      </w:r>
      <w:r w:rsidR="00654621">
        <w:rPr>
          <w:lang w:val="en-AU" w:eastAsia="en-AU"/>
        </w:rPr>
        <w:t>abide by the 4</w:t>
      </w:r>
      <w:r w:rsidR="00654621" w:rsidRPr="00654621">
        <w:rPr>
          <w:vertAlign w:val="superscript"/>
          <w:lang w:val="en-AU" w:eastAsia="en-AU"/>
        </w:rPr>
        <w:t>th</w:t>
      </w:r>
      <w:r w:rsidR="00654621">
        <w:rPr>
          <w:lang w:val="en-AU" w:eastAsia="en-AU"/>
        </w:rPr>
        <w:t xml:space="preserve"> IPP data security all user data will be securely encrypted in all stages of transfer and storage.</w:t>
      </w:r>
    </w:p>
    <w:p w14:paraId="4A0ED535" w14:textId="6140DDD0" w:rsidR="0010660A" w:rsidRDefault="0010660A" w:rsidP="0010660A">
      <w:pPr>
        <w:pStyle w:val="ListParagraph"/>
        <w:numPr>
          <w:ilvl w:val="0"/>
          <w:numId w:val="18"/>
        </w:numPr>
        <w:rPr>
          <w:lang w:val="en-AU" w:eastAsia="en-AU"/>
        </w:rPr>
      </w:pPr>
      <w:r>
        <w:rPr>
          <w:lang w:val="en-AU" w:eastAsia="en-AU"/>
        </w:rPr>
        <w:t>IPP 10 sensitive information</w:t>
      </w:r>
    </w:p>
    <w:p w14:paraId="108A7119" w14:textId="24A80AF8" w:rsidR="008261C4" w:rsidRPr="0010660A" w:rsidRDefault="000725B0" w:rsidP="008261C4">
      <w:pPr>
        <w:pStyle w:val="ListParagraph"/>
        <w:numPr>
          <w:ilvl w:val="1"/>
          <w:numId w:val="18"/>
        </w:numPr>
        <w:rPr>
          <w:lang w:val="en-AU" w:eastAsia="en-AU"/>
        </w:rPr>
      </w:pPr>
      <w:r>
        <w:rPr>
          <w:lang w:val="en-AU" w:eastAsia="en-AU"/>
        </w:rPr>
        <w:t>All sensitive information such as but not l</w:t>
      </w:r>
      <w:r w:rsidR="005A08C1">
        <w:rPr>
          <w:lang w:val="en-AU" w:eastAsia="en-AU"/>
        </w:rPr>
        <w:t>imited to</w:t>
      </w:r>
      <w:r>
        <w:rPr>
          <w:lang w:val="en-AU" w:eastAsia="en-AU"/>
        </w:rPr>
        <w:t xml:space="preserve"> private messages</w:t>
      </w:r>
      <w:r w:rsidR="005A08C1">
        <w:rPr>
          <w:lang w:val="en-AU" w:eastAsia="en-AU"/>
        </w:rPr>
        <w:t xml:space="preserve"> will be securely encrypted in all stages of transfer and storage.</w:t>
      </w:r>
    </w:p>
    <w:p w14:paraId="510B57E3" w14:textId="3E8F784F" w:rsidR="00B1032B" w:rsidRDefault="00B1032B" w:rsidP="00B1032B">
      <w:pPr>
        <w:pStyle w:val="Heading4"/>
        <w:rPr>
          <w:ins w:id="284" w:author="Connor Cuffe" w:date="2024-06-16T16:03:00Z"/>
          <w:lang w:val="en-AU" w:eastAsia="en-AU"/>
        </w:rPr>
      </w:pPr>
      <w:r>
        <w:rPr>
          <w:lang w:val="en-AU" w:eastAsia="en-AU"/>
        </w:rPr>
        <w:t>Ethical</w:t>
      </w:r>
      <w:ins w:id="285" w:author="Connor Cuffe" w:date="2024-06-17T10:39:00Z">
        <w:r w:rsidR="00BC4124">
          <w:rPr>
            <w:lang w:val="en-AU" w:eastAsia="en-AU"/>
          </w:rPr>
          <w:t xml:space="preserve"> constraints</w:t>
        </w:r>
      </w:ins>
    </w:p>
    <w:p w14:paraId="5E68B89C" w14:textId="3DCD009C" w:rsidR="00BC697E" w:rsidRPr="00B94AF7" w:rsidDel="003D73F1" w:rsidRDefault="00BC697E">
      <w:pPr>
        <w:rPr>
          <w:del w:id="286" w:author="Connor Cuffe" w:date="2024-06-17T10:40:00Z"/>
          <w:lang w:val="en-AU" w:eastAsia="en-AU"/>
        </w:rPr>
        <w:pPrChange w:id="287" w:author="Connor Cuffe" w:date="2024-06-16T16:03:00Z">
          <w:pPr>
            <w:pStyle w:val="Heading4"/>
          </w:pPr>
        </w:pPrChange>
      </w:pPr>
    </w:p>
    <w:p w14:paraId="3B377CFA" w14:textId="43A5C781" w:rsidR="00F3796C" w:rsidRDefault="0069645A" w:rsidP="00C853FB">
      <w:pPr>
        <w:pStyle w:val="ListParagraph"/>
        <w:numPr>
          <w:ilvl w:val="0"/>
          <w:numId w:val="18"/>
        </w:numPr>
        <w:rPr>
          <w:lang w:val="en-AU" w:eastAsia="en-AU"/>
        </w:rPr>
      </w:pPr>
      <w:del w:id="288" w:author="Connor Cuffe" w:date="2024-06-17T10:40:00Z">
        <w:r w:rsidDel="003D73F1">
          <w:rPr>
            <w:lang w:val="en-AU" w:eastAsia="en-AU"/>
          </w:rPr>
          <w:delText>Use for c</w:delText>
        </w:r>
      </w:del>
      <w:ins w:id="289" w:author="Connor Cuffe" w:date="2024-06-17T10:40:00Z">
        <w:r w:rsidR="003D73F1">
          <w:rPr>
            <w:lang w:val="en-AU" w:eastAsia="en-AU"/>
          </w:rPr>
          <w:t>C</w:t>
        </w:r>
      </w:ins>
      <w:r>
        <w:rPr>
          <w:lang w:val="en-AU" w:eastAsia="en-AU"/>
        </w:rPr>
        <w:t>yber bulling</w:t>
      </w:r>
    </w:p>
    <w:p w14:paraId="3F53199C" w14:textId="0E77419F" w:rsidR="0069645A" w:rsidRPr="00C853FB" w:rsidRDefault="004F5422" w:rsidP="004F5422">
      <w:pPr>
        <w:pStyle w:val="ListParagraph"/>
        <w:numPr>
          <w:ilvl w:val="1"/>
          <w:numId w:val="18"/>
        </w:numPr>
        <w:rPr>
          <w:lang w:val="en-AU" w:eastAsia="en-AU"/>
        </w:rPr>
      </w:pPr>
      <w:del w:id="290" w:author="Connor Cuffe" w:date="2024-06-17T10:40:00Z">
        <w:r w:rsidDel="003D73F1">
          <w:rPr>
            <w:lang w:val="en-AU" w:eastAsia="en-AU"/>
          </w:rPr>
          <w:delText>Will implement a feature for easy and anonymous message reporting</w:delText>
        </w:r>
      </w:del>
      <w:ins w:id="291" w:author="Connor Cuffe" w:date="2024-06-17T10:40:00Z">
        <w:r w:rsidR="003D73F1">
          <w:rPr>
            <w:lang w:val="en-AU" w:eastAsia="en-AU"/>
          </w:rPr>
          <w:t xml:space="preserve">this is mitigated by the </w:t>
        </w:r>
      </w:ins>
      <w:ins w:id="292" w:author="Connor Cuffe" w:date="2024-06-17T10:41:00Z">
        <w:r w:rsidR="0090794F">
          <w:rPr>
            <w:lang w:val="en-AU" w:eastAsia="en-AU"/>
          </w:rPr>
          <w:t>inability of students to message other students.</w:t>
        </w:r>
      </w:ins>
    </w:p>
    <w:p w14:paraId="5AC250AB" w14:textId="77777777" w:rsidR="00AF563E" w:rsidRDefault="00AF563E" w:rsidP="00AF563E">
      <w:pPr>
        <w:pStyle w:val="Heading3"/>
        <w:rPr>
          <w:shd w:val="clear" w:color="auto" w:fill="FFFFFF"/>
          <w:lang w:val="en-AU" w:eastAsia="en-AU"/>
        </w:rPr>
      </w:pPr>
      <w:bookmarkStart w:id="293" w:name="_Toc169260587"/>
      <w:r>
        <w:rPr>
          <w:shd w:val="clear" w:color="auto" w:fill="FFFFFF"/>
          <w:lang w:val="en-AU" w:eastAsia="en-AU"/>
        </w:rPr>
        <w:t>D</w:t>
      </w:r>
      <w:r w:rsidRPr="00AF563E">
        <w:rPr>
          <w:shd w:val="clear" w:color="auto" w:fill="FFFFFF"/>
          <w:lang w:val="en-AU" w:eastAsia="en-AU"/>
        </w:rPr>
        <w:t>efinitions and Acronyms</w:t>
      </w:r>
      <w:bookmarkEnd w:id="293"/>
    </w:p>
    <w:p w14:paraId="6B9DA5C2" w14:textId="6FD6B88F" w:rsidR="00F3796C" w:rsidRDefault="00C853FB" w:rsidP="00C853FB">
      <w:pPr>
        <w:pStyle w:val="ListParagraph"/>
        <w:numPr>
          <w:ilvl w:val="0"/>
          <w:numId w:val="18"/>
        </w:numPr>
        <w:rPr>
          <w:lang w:val="en-AU" w:eastAsia="en-AU"/>
        </w:rPr>
      </w:pPr>
      <w:r>
        <w:rPr>
          <w:lang w:val="en-AU" w:eastAsia="en-AU"/>
        </w:rPr>
        <w:t>Graphic user interface</w:t>
      </w:r>
    </w:p>
    <w:p w14:paraId="1B733705" w14:textId="336CA534" w:rsidR="00C853FB" w:rsidRDefault="00C853FB" w:rsidP="00C853FB">
      <w:pPr>
        <w:pStyle w:val="ListParagraph"/>
        <w:numPr>
          <w:ilvl w:val="1"/>
          <w:numId w:val="18"/>
        </w:numPr>
        <w:rPr>
          <w:lang w:val="en-AU" w:eastAsia="en-AU"/>
        </w:rPr>
      </w:pPr>
      <w:r>
        <w:rPr>
          <w:lang w:val="en-AU" w:eastAsia="en-AU"/>
        </w:rPr>
        <w:t>GUI</w:t>
      </w:r>
    </w:p>
    <w:p w14:paraId="6A0A9760" w14:textId="18C39B09" w:rsidR="00C853FB" w:rsidRDefault="00C853FB" w:rsidP="00C853FB">
      <w:pPr>
        <w:pStyle w:val="ListParagraph"/>
        <w:numPr>
          <w:ilvl w:val="0"/>
          <w:numId w:val="18"/>
        </w:numPr>
        <w:rPr>
          <w:lang w:val="en-AU" w:eastAsia="en-AU"/>
        </w:rPr>
      </w:pPr>
      <w:r>
        <w:rPr>
          <w:lang w:val="en-AU" w:eastAsia="en-AU"/>
        </w:rPr>
        <w:t>Peer to peer</w:t>
      </w:r>
    </w:p>
    <w:p w14:paraId="72DE4514" w14:textId="77777777" w:rsidR="00C455D1" w:rsidRPr="00C455D1" w:rsidRDefault="00C853FB" w:rsidP="00C455D1">
      <w:pPr>
        <w:pStyle w:val="ListParagraph"/>
        <w:numPr>
          <w:ilvl w:val="1"/>
          <w:numId w:val="18"/>
        </w:numPr>
        <w:rPr>
          <w:lang w:val="en-AU" w:eastAsia="en-AU"/>
        </w:rPr>
      </w:pPr>
      <w:r w:rsidRPr="00C853FB">
        <w:rPr>
          <w:lang w:val="en-AU" w:eastAsia="en-AU"/>
        </w:rPr>
        <w:t>P2P</w:t>
      </w:r>
    </w:p>
    <w:p w14:paraId="6B7902CD" w14:textId="36FE4E01" w:rsidR="00E60F44" w:rsidRDefault="00BE0F1C" w:rsidP="00EE2E52">
      <w:pPr>
        <w:pStyle w:val="Heading2"/>
        <w:rPr>
          <w:ins w:id="294" w:author="Connor Cuffe" w:date="2024-06-17T10:53:00Z"/>
          <w:lang w:val="en-AU" w:eastAsia="en-AU"/>
        </w:rPr>
      </w:pPr>
      <w:bookmarkStart w:id="295" w:name="_Toc169260588"/>
      <w:r>
        <w:rPr>
          <w:lang w:val="en-AU" w:eastAsia="en-AU"/>
        </w:rPr>
        <w:t>User needs</w:t>
      </w:r>
      <w:bookmarkEnd w:id="295"/>
    </w:p>
    <w:p w14:paraId="55033A7A" w14:textId="49D2E92E" w:rsidR="00EE2E52" w:rsidRPr="00EE2E52" w:rsidRDefault="00EE2E52">
      <w:pPr>
        <w:rPr>
          <w:ins w:id="296" w:author="Connor Cuffe" w:date="2024-06-16T16:13:00Z"/>
          <w:lang w:val="en-AU" w:eastAsia="en-AU"/>
        </w:rPr>
      </w:pPr>
      <w:ins w:id="297" w:author="Connor Cuffe" w:date="2024-06-17T10:53:00Z">
        <w:r>
          <w:rPr>
            <w:lang w:val="en-AU" w:eastAsia="en-AU"/>
          </w:rPr>
          <w:t>This section outlines a summary of the expected userbase for t</w:t>
        </w:r>
      </w:ins>
      <w:ins w:id="298" w:author="Connor Cuffe" w:date="2024-06-17T10:54:00Z">
        <w:r>
          <w:rPr>
            <w:lang w:val="en-AU" w:eastAsia="en-AU"/>
          </w:rPr>
          <w:t xml:space="preserve">his software solution </w:t>
        </w:r>
        <w:r w:rsidR="00B236F7">
          <w:rPr>
            <w:lang w:val="en-AU" w:eastAsia="en-AU"/>
          </w:rPr>
          <w:t>and their needs.</w:t>
        </w:r>
      </w:ins>
    </w:p>
    <w:p w14:paraId="3E54D4C3" w14:textId="77777777" w:rsidR="00700340" w:rsidRPr="005D3872" w:rsidRDefault="00700340">
      <w:pPr>
        <w:pStyle w:val="Heading4"/>
        <w:rPr>
          <w:ins w:id="299" w:author="Connor Cuffe" w:date="2024-06-16T16:13:00Z"/>
          <w:rPrChange w:id="300" w:author="Connor Cuffe" w:date="2024-06-17T11:00:00Z">
            <w:rPr>
              <w:ins w:id="301" w:author="Connor Cuffe" w:date="2024-06-16T16:13:00Z"/>
              <w:lang w:val="en-AU" w:eastAsia="en-AU"/>
            </w:rPr>
          </w:rPrChange>
        </w:rPr>
        <w:pPrChange w:id="302" w:author="Connor Cuffe" w:date="2024-06-21T09:50:00Z">
          <w:pPr>
            <w:pStyle w:val="Heading5"/>
          </w:pPr>
        </w:pPrChange>
      </w:pPr>
      <w:ins w:id="303" w:author="Connor Cuffe" w:date="2024-06-16T16:13:00Z">
        <w:r w:rsidRPr="005D3872">
          <w:rPr>
            <w:rPrChange w:id="304" w:author="Connor Cuffe" w:date="2024-06-17T11:00:00Z">
              <w:rPr>
                <w:lang w:val="en-AU" w:eastAsia="en-AU"/>
              </w:rPr>
            </w:rPrChange>
          </w:rPr>
          <w:lastRenderedPageBreak/>
          <w:t xml:space="preserve">High </w:t>
        </w:r>
        <w:r w:rsidRPr="008220F6">
          <w:rPr>
            <w:rStyle w:val="Heading4Char"/>
            <w:b/>
            <w:bCs/>
            <w:i/>
            <w:iCs/>
            <w:rPrChange w:id="305" w:author="Connor Cuffe" w:date="2024-06-21T09:50:00Z">
              <w:rPr>
                <w:lang w:val="en-AU" w:eastAsia="en-AU"/>
              </w:rPr>
            </w:rPrChange>
          </w:rPr>
          <w:t>school</w:t>
        </w:r>
        <w:r w:rsidRPr="005D3872">
          <w:rPr>
            <w:rPrChange w:id="306" w:author="Connor Cuffe" w:date="2024-06-17T11:00:00Z">
              <w:rPr>
                <w:lang w:val="en-AU" w:eastAsia="en-AU"/>
              </w:rPr>
            </w:rPrChange>
          </w:rPr>
          <w:t xml:space="preserve"> Student</w:t>
        </w:r>
      </w:ins>
    </w:p>
    <w:p w14:paraId="57732211" w14:textId="1F3B204C" w:rsidR="00700340" w:rsidRPr="004E6A36" w:rsidRDefault="001F7577" w:rsidP="00700340">
      <w:pPr>
        <w:rPr>
          <w:ins w:id="307" w:author="Connor Cuffe" w:date="2024-06-16T16:13:00Z"/>
          <w:lang w:val="en-AU" w:eastAsia="en-AU"/>
        </w:rPr>
      </w:pPr>
      <w:ins w:id="308" w:author="Connor Cuffe" w:date="2024-06-17T10:56:00Z">
        <w:r>
          <w:t xml:space="preserve">As digital natives, </w:t>
        </w:r>
        <w:r w:rsidR="00C21A34">
          <w:t xml:space="preserve">high school </w:t>
        </w:r>
        <w:r>
          <w:t xml:space="preserve">students will be familiar with </w:t>
        </w:r>
      </w:ins>
      <w:ins w:id="309" w:author="Connor Cuffe" w:date="2024-06-17T10:57:00Z">
        <w:r w:rsidR="00C21A34">
          <w:t xml:space="preserve">the </w:t>
        </w:r>
      </w:ins>
      <w:ins w:id="310" w:author="Connor Cuffe" w:date="2024-06-17T10:56:00Z">
        <w:r>
          <w:t>modern interface design of messaging apps, and will</w:t>
        </w:r>
      </w:ins>
      <w:ins w:id="311" w:author="Connor Cuffe" w:date="2024-06-17T10:57:00Z">
        <w:r w:rsidR="00C21A34">
          <w:t xml:space="preserve"> therefore</w:t>
        </w:r>
      </w:ins>
      <w:ins w:id="312" w:author="Connor Cuffe" w:date="2024-06-17T10:56:00Z">
        <w:r>
          <w:t xml:space="preserve"> not require training </w:t>
        </w:r>
      </w:ins>
      <w:ins w:id="313" w:author="Connor Cuffe" w:date="2024-06-17T10:57:00Z">
        <w:r w:rsidR="00C21A34">
          <w:t>documentation</w:t>
        </w:r>
      </w:ins>
      <w:ins w:id="314" w:author="Connor Cuffe" w:date="2024-06-17T10:56:00Z">
        <w:r>
          <w:t xml:space="preserve"> or tutorials</w:t>
        </w:r>
      </w:ins>
      <w:commentRangeStart w:id="315"/>
      <w:ins w:id="316" w:author="Connor Cuffe" w:date="2024-06-16T16:13:00Z">
        <w:r w:rsidR="00700340">
          <w:rPr>
            <w:lang w:val="en-AU" w:eastAsia="en-AU"/>
          </w:rPr>
          <w:t xml:space="preserve">. </w:t>
        </w:r>
        <w:commentRangeEnd w:id="315"/>
        <w:r w:rsidR="00700340">
          <w:rPr>
            <w:rStyle w:val="CommentReference"/>
          </w:rPr>
          <w:commentReference w:id="315"/>
        </w:r>
        <w:r w:rsidR="00700340">
          <w:rPr>
            <w:lang w:val="en-AU" w:eastAsia="en-AU"/>
          </w:rPr>
          <w:t xml:space="preserve">Students </w:t>
        </w:r>
      </w:ins>
      <w:ins w:id="317" w:author="Connor Cuffe" w:date="2024-06-17T10:58:00Z">
        <w:r w:rsidR="008622E0">
          <w:rPr>
            <w:lang w:val="en-AU" w:eastAsia="en-AU"/>
          </w:rPr>
          <w:t xml:space="preserve">main use case of this software solution </w:t>
        </w:r>
      </w:ins>
      <w:ins w:id="318" w:author="Connor Cuffe" w:date="2024-06-16T16:13:00Z">
        <w:r w:rsidR="00700340">
          <w:rPr>
            <w:lang w:val="en-AU" w:eastAsia="en-AU"/>
          </w:rPr>
          <w:t xml:space="preserve">would </w:t>
        </w:r>
      </w:ins>
      <w:ins w:id="319" w:author="Connor Cuffe" w:date="2024-06-17T10:58:00Z">
        <w:r w:rsidR="008622E0">
          <w:rPr>
            <w:lang w:val="en-AU" w:eastAsia="en-AU"/>
          </w:rPr>
          <w:t xml:space="preserve">be to </w:t>
        </w:r>
      </w:ins>
      <w:ins w:id="320" w:author="Connor Cuffe" w:date="2024-06-16T16:13:00Z">
        <w:r w:rsidR="00700340">
          <w:rPr>
            <w:lang w:val="en-AU" w:eastAsia="en-AU"/>
          </w:rPr>
          <w:t xml:space="preserve">ask teachers for clarification on due dates, task requirements, class changes along with many other queries. </w:t>
        </w:r>
        <w:commentRangeStart w:id="321"/>
        <w:r w:rsidR="00700340">
          <w:rPr>
            <w:lang w:val="en-AU" w:eastAsia="en-AU"/>
          </w:rPr>
          <w:t xml:space="preserve">Therefore, the most important aspect </w:t>
        </w:r>
        <w:commentRangeEnd w:id="321"/>
        <w:r w:rsidR="00700340">
          <w:rPr>
            <w:rStyle w:val="CommentReference"/>
          </w:rPr>
          <w:commentReference w:id="321"/>
        </w:r>
        <w:r w:rsidR="00700340">
          <w:rPr>
            <w:lang w:val="en-AU" w:eastAsia="en-AU"/>
          </w:rPr>
          <w:t>for students is the ability to quickly and easily find the correct teacher for the query for example if a student wanted to change class they should be able to easily find which teacher to contact and be able to easily message them.</w:t>
        </w:r>
      </w:ins>
    </w:p>
    <w:p w14:paraId="76EECF39" w14:textId="77777777" w:rsidR="00700340" w:rsidRDefault="00700340">
      <w:pPr>
        <w:pStyle w:val="Heading4"/>
        <w:rPr>
          <w:ins w:id="322" w:author="Connor Cuffe" w:date="2024-06-16T16:13:00Z"/>
          <w:lang w:val="en-AU" w:eastAsia="en-AU"/>
        </w:rPr>
        <w:pPrChange w:id="323" w:author="Connor Cuffe" w:date="2024-06-17T11:00:00Z">
          <w:pPr>
            <w:pStyle w:val="Heading5"/>
          </w:pPr>
        </w:pPrChange>
      </w:pPr>
      <w:ins w:id="324" w:author="Connor Cuffe" w:date="2024-06-16T16:13:00Z">
        <w:r>
          <w:rPr>
            <w:lang w:val="en-AU" w:eastAsia="en-AU"/>
          </w:rPr>
          <w:t>Teacher</w:t>
        </w:r>
      </w:ins>
    </w:p>
    <w:p w14:paraId="4290B0DF" w14:textId="77777777" w:rsidR="00700340" w:rsidRDefault="00700340" w:rsidP="00700340">
      <w:pPr>
        <w:rPr>
          <w:ins w:id="325" w:author="Connor Cuffe" w:date="2024-06-16T16:13:00Z"/>
          <w:lang w:val="en-AU" w:eastAsia="en-AU"/>
        </w:rPr>
      </w:pPr>
      <w:ins w:id="326" w:author="Connor Cuffe" w:date="2024-06-16T16:13:00Z">
        <w:r>
          <w:rPr>
            <w:lang w:val="en-AU" w:eastAsia="en-AU"/>
          </w:rPr>
          <w:t>Teachers due to the larger range of age and experience would have variable levels of expertise in messaging apps ranging from low to high levels of expertise this results in their need for a simple and intuitive user interface that can at the same time have complex feature for the more experienced to utilise. Teachers would mostly use this software solution to receive queries from students and either respond to them or find the student in person. Therefore, the most important feature for teachers is the ability to quickly and easily know if a student has messaged them as well as the ability to find relevant information about the student such as their student ID so as to most efficiently be able to look them up in the student database to find more relevant information that can help the teacher answer the query.</w:t>
        </w:r>
      </w:ins>
    </w:p>
    <w:p w14:paraId="43DE3BE5" w14:textId="7BB1F0D9" w:rsidR="00700340" w:rsidRDefault="00700340" w:rsidP="005D3872">
      <w:pPr>
        <w:pStyle w:val="Heading4"/>
        <w:rPr>
          <w:ins w:id="327" w:author="Connor Cuffe" w:date="2024-06-17T11:01:00Z"/>
          <w:lang w:val="en-AU" w:eastAsia="en-AU"/>
        </w:rPr>
      </w:pPr>
      <w:ins w:id="328" w:author="Connor Cuffe" w:date="2024-06-16T16:13:00Z">
        <w:r>
          <w:rPr>
            <w:lang w:val="en-AU" w:eastAsia="en-AU"/>
          </w:rPr>
          <w:t>School Administrators</w:t>
        </w:r>
      </w:ins>
    </w:p>
    <w:p w14:paraId="1517FABB" w14:textId="129C05E1" w:rsidR="00F453A3" w:rsidRPr="00F453A3" w:rsidRDefault="004412DB" w:rsidP="00F453A3">
      <w:pPr>
        <w:rPr>
          <w:ins w:id="329" w:author="Connor Cuffe" w:date="2024-06-16T16:13:00Z"/>
          <w:lang w:val="en-AU" w:eastAsia="en-AU"/>
          <w:rPrChange w:id="330" w:author="Connor Cuffe" w:date="2024-06-28T09:02:00Z">
            <w:rPr>
              <w:ins w:id="331" w:author="Connor Cuffe" w:date="2024-06-16T16:13:00Z"/>
              <w:lang w:val="en-AU" w:eastAsia="en-AU"/>
            </w:rPr>
          </w:rPrChange>
        </w:rPr>
        <w:pPrChange w:id="332" w:author="Connor Cuffe" w:date="2024-06-28T09:02:00Z">
          <w:pPr>
            <w:ind w:firstLine="0"/>
          </w:pPr>
        </w:pPrChange>
      </w:pPr>
      <w:ins w:id="333" w:author="Connor Cuffe" w:date="2024-06-17T11:31:00Z">
        <w:r>
          <w:rPr>
            <w:lang w:val="en-AU" w:eastAsia="en-AU"/>
          </w:rPr>
          <w:t xml:space="preserve">Due to </w:t>
        </w:r>
      </w:ins>
      <w:ins w:id="334" w:author="Connor Cuffe" w:date="2024-06-17T11:03:00Z">
        <w:r w:rsidR="00FE4089">
          <w:rPr>
            <w:lang w:val="en-AU" w:eastAsia="en-AU"/>
          </w:rPr>
          <w:t xml:space="preserve">School </w:t>
        </w:r>
      </w:ins>
      <w:ins w:id="335" w:author="Connor Cuffe" w:date="2024-06-17T11:33:00Z">
        <w:r w:rsidR="00363CE9">
          <w:rPr>
            <w:lang w:val="en-AU" w:eastAsia="en-AU"/>
          </w:rPr>
          <w:t>administrators’</w:t>
        </w:r>
      </w:ins>
      <w:ins w:id="336" w:author="Connor Cuffe" w:date="2024-06-17T11:32:00Z">
        <w:r>
          <w:rPr>
            <w:lang w:val="en-AU" w:eastAsia="en-AU"/>
          </w:rPr>
          <w:t xml:space="preserve"> roles of </w:t>
        </w:r>
      </w:ins>
      <w:ins w:id="337" w:author="Connor Cuffe" w:date="2024-06-17T11:33:00Z">
        <w:r w:rsidR="00363CE9">
          <w:rPr>
            <w:lang w:val="en-AU" w:eastAsia="en-AU"/>
          </w:rPr>
          <w:t xml:space="preserve">configuring and managing the </w:t>
        </w:r>
      </w:ins>
      <w:ins w:id="338" w:author="Connor Cuffe" w:date="2024-06-17T11:35:00Z">
        <w:r w:rsidR="00653F9A">
          <w:rPr>
            <w:lang w:val="en-AU" w:eastAsia="en-AU"/>
          </w:rPr>
          <w:t>school’s</w:t>
        </w:r>
      </w:ins>
      <w:ins w:id="339" w:author="Connor Cuffe" w:date="2024-06-17T11:33:00Z">
        <w:r w:rsidR="00363CE9">
          <w:rPr>
            <w:lang w:val="en-AU" w:eastAsia="en-AU"/>
          </w:rPr>
          <w:t xml:space="preserve"> systems they</w:t>
        </w:r>
      </w:ins>
      <w:ins w:id="340" w:author="Connor Cuffe" w:date="2024-06-17T11:03:00Z">
        <w:r w:rsidR="00FE4089">
          <w:rPr>
            <w:lang w:val="en-AU" w:eastAsia="en-AU"/>
          </w:rPr>
          <w:t xml:space="preserve"> will have </w:t>
        </w:r>
        <w:r w:rsidR="00364EB8">
          <w:rPr>
            <w:lang w:val="en-AU" w:eastAsia="en-AU"/>
          </w:rPr>
          <w:t xml:space="preserve">a strong understanding of technology and </w:t>
        </w:r>
      </w:ins>
      <w:ins w:id="341" w:author="Connor Cuffe" w:date="2024-06-17T11:06:00Z">
        <w:r w:rsidR="00C7044E">
          <w:rPr>
            <w:lang w:val="en-AU" w:eastAsia="en-AU"/>
          </w:rPr>
          <w:t>typical school syste</w:t>
        </w:r>
      </w:ins>
      <w:ins w:id="342" w:author="Connor Cuffe" w:date="2024-06-17T11:07:00Z">
        <w:r w:rsidR="006A5168">
          <w:rPr>
            <w:lang w:val="en-AU" w:eastAsia="en-AU"/>
          </w:rPr>
          <w:t>m</w:t>
        </w:r>
      </w:ins>
      <w:ins w:id="343" w:author="Connor Cuffe" w:date="2024-06-17T11:33:00Z">
        <w:r w:rsidR="00363CE9">
          <w:rPr>
            <w:lang w:val="en-AU" w:eastAsia="en-AU"/>
          </w:rPr>
          <w:t>s</w:t>
        </w:r>
      </w:ins>
      <w:ins w:id="344" w:author="Connor Cuffe" w:date="2024-06-17T11:07:00Z">
        <w:r w:rsidR="00004B0B">
          <w:rPr>
            <w:lang w:val="en-AU" w:eastAsia="en-AU"/>
          </w:rPr>
          <w:t xml:space="preserve">. </w:t>
        </w:r>
      </w:ins>
      <w:ins w:id="345" w:author="Connor Cuffe" w:date="2024-06-17T11:33:00Z">
        <w:r w:rsidR="00363CE9">
          <w:rPr>
            <w:lang w:val="en-AU" w:eastAsia="en-AU"/>
          </w:rPr>
          <w:t>Also due to this t</w:t>
        </w:r>
      </w:ins>
      <w:ins w:id="346" w:author="Connor Cuffe" w:date="2024-06-17T11:07:00Z">
        <w:r w:rsidR="00004B0B">
          <w:rPr>
            <w:lang w:val="en-AU" w:eastAsia="en-AU"/>
          </w:rPr>
          <w:t>he school administrators will mostly be usi</w:t>
        </w:r>
      </w:ins>
      <w:ins w:id="347" w:author="Connor Cuffe" w:date="2024-06-17T11:08:00Z">
        <w:r w:rsidR="00004B0B">
          <w:rPr>
            <w:lang w:val="en-AU" w:eastAsia="en-AU"/>
          </w:rPr>
          <w:t xml:space="preserve">ng </w:t>
        </w:r>
      </w:ins>
      <w:ins w:id="348" w:author="Connor Cuffe" w:date="2024-06-17T11:11:00Z">
        <w:r w:rsidR="00344CC6">
          <w:rPr>
            <w:lang w:val="en-AU" w:eastAsia="en-AU"/>
          </w:rPr>
          <w:t>the software solution in a much more technical way than the average user</w:t>
        </w:r>
      </w:ins>
      <w:ins w:id="349" w:author="Connor Cuffe" w:date="2024-06-17T11:25:00Z">
        <w:r w:rsidR="00C84E5A">
          <w:rPr>
            <w:lang w:val="en-AU" w:eastAsia="en-AU"/>
          </w:rPr>
          <w:t>.</w:t>
        </w:r>
      </w:ins>
      <w:ins w:id="350" w:author="Connor Cuffe" w:date="2024-06-17T11:34:00Z">
        <w:r w:rsidR="00363CE9">
          <w:rPr>
            <w:lang w:val="en-AU" w:eastAsia="en-AU"/>
          </w:rPr>
          <w:t xml:space="preserve"> These two factors mean that the school admin will require the ability </w:t>
        </w:r>
        <w:r w:rsidR="00363CE9">
          <w:rPr>
            <w:lang w:val="en-AU" w:eastAsia="en-AU"/>
          </w:rPr>
          <w:lastRenderedPageBreak/>
          <w:t xml:space="preserve">for strong customization of the </w:t>
        </w:r>
        <w:r w:rsidR="00653F9A">
          <w:rPr>
            <w:lang w:val="en-AU" w:eastAsia="en-AU"/>
          </w:rPr>
          <w:t xml:space="preserve">software solution and do not require </w:t>
        </w:r>
      </w:ins>
      <w:ins w:id="351" w:author="Connor Cuffe" w:date="2024-06-17T11:35:00Z">
        <w:r w:rsidR="00653F9A">
          <w:rPr>
            <w:lang w:val="en-AU" w:eastAsia="en-AU"/>
          </w:rPr>
          <w:t xml:space="preserve">simple tutorials. Yet they </w:t>
        </w:r>
      </w:ins>
      <w:ins w:id="352" w:author="Connor Cuffe" w:date="2024-06-17T11:57:00Z">
        <w:r w:rsidR="00DB3318">
          <w:rPr>
            <w:lang w:val="en-AU" w:eastAsia="en-AU"/>
          </w:rPr>
          <w:t>will</w:t>
        </w:r>
      </w:ins>
      <w:ins w:id="353" w:author="Connor Cuffe" w:date="2024-06-17T11:35:00Z">
        <w:r w:rsidR="00653F9A">
          <w:rPr>
            <w:lang w:val="en-AU" w:eastAsia="en-AU"/>
          </w:rPr>
          <w:t xml:space="preserve"> require documentation on the more complex features.</w:t>
        </w:r>
      </w:ins>
    </w:p>
    <w:p w14:paraId="4369A8C1" w14:textId="79641334" w:rsidR="00700340" w:rsidRPr="00975104" w:rsidDel="00970050" w:rsidRDefault="00700340" w:rsidP="00970050">
      <w:pPr>
        <w:pStyle w:val="Heading4"/>
        <w:rPr>
          <w:del w:id="354" w:author="Connor Cuffe" w:date="2024-06-28T13:58:00Z"/>
          <w:rFonts w:asciiTheme="minorHAnsi" w:eastAsiaTheme="minorEastAsia" w:hAnsiTheme="minorHAnsi" w:cstheme="minorBidi"/>
          <w:b w:val="0"/>
          <w:bCs w:val="0"/>
          <w:highlight w:val="yellow"/>
          <w:lang w:val="en-AU" w:eastAsia="en-AU"/>
          <w:rPrChange w:id="355" w:author="Connor Cuffe" w:date="2024-06-17T11:57:00Z">
            <w:rPr>
              <w:del w:id="356" w:author="Connor Cuffe" w:date="2024-06-28T13:58:00Z"/>
              <w:lang w:val="en-AU" w:eastAsia="en-AU"/>
            </w:rPr>
          </w:rPrChange>
        </w:rPr>
        <w:pPrChange w:id="357" w:author="Connor Cuffe" w:date="2024-06-28T13:58:00Z">
          <w:pPr>
            <w:pStyle w:val="Heading2"/>
          </w:pPr>
        </w:pPrChange>
      </w:pPr>
      <w:ins w:id="358" w:author="Connor Cuffe" w:date="2024-06-16T16:13:00Z">
        <w:r w:rsidRPr="007B0F9B">
          <w:t>Summary</w:t>
        </w:r>
      </w:ins>
      <w:bookmarkStart w:id="359" w:name="_GoBack"/>
      <w:bookmarkEnd w:id="359"/>
    </w:p>
    <w:p w14:paraId="36FFCBEA" w14:textId="543EED41" w:rsidR="00F453A3" w:rsidDel="00275599" w:rsidRDefault="0093530D" w:rsidP="00970050">
      <w:pPr>
        <w:pStyle w:val="Heading4"/>
        <w:rPr>
          <w:del w:id="360" w:author="Connor Cuffe" w:date="2024-06-28T09:06:00Z"/>
          <w:highlight w:val="yellow"/>
          <w:lang w:val="en-AU" w:eastAsia="en-AU"/>
        </w:rPr>
        <w:pPrChange w:id="361" w:author="Connor Cuffe" w:date="2024-06-28T13:58:00Z">
          <w:pPr/>
        </w:pPrChange>
      </w:pPr>
      <w:del w:id="362" w:author="Connor Cuffe" w:date="2024-06-28T13:58:00Z">
        <w:r w:rsidRPr="00975104" w:rsidDel="00970050">
          <w:rPr>
            <w:highlight w:val="yellow"/>
            <w:lang w:val="en-AU" w:eastAsia="en-AU"/>
            <w:rPrChange w:id="363" w:author="Connor Cuffe" w:date="2024-06-17T11:57:00Z">
              <w:rPr>
                <w:lang w:val="en-AU" w:eastAsia="en-AU"/>
              </w:rPr>
            </w:rPrChange>
          </w:rPr>
          <w:delText>Based on the intended audience and use for this software solution to effectively provide a reliable way to communicate with teachers the software solution must be used by at least ninety percent of teachers using it to promote its use. Therefore, the software solution must be easy to use for the lowest level of user expertise.</w:delText>
        </w:r>
      </w:del>
    </w:p>
    <w:p w14:paraId="156EA5BE" w14:textId="7B8B79CA" w:rsidR="00275599" w:rsidRDefault="00275599" w:rsidP="00970050">
      <w:pPr>
        <w:pStyle w:val="Heading4"/>
        <w:rPr>
          <w:ins w:id="364" w:author="Connor Cuffe" w:date="2024-06-28T09:06:00Z"/>
          <w:highlight w:val="yellow"/>
          <w:lang w:val="en-AU" w:eastAsia="en-AU"/>
        </w:rPr>
        <w:pPrChange w:id="365" w:author="Connor Cuffe" w:date="2024-06-28T13:58:00Z">
          <w:pPr/>
        </w:pPrChange>
      </w:pPr>
    </w:p>
    <w:p w14:paraId="5789A0F6" w14:textId="402ABA07" w:rsidR="0093530D" w:rsidRPr="0093530D" w:rsidDel="00FC4F4A" w:rsidRDefault="00FC7F04" w:rsidP="00FC4F4A">
      <w:pPr>
        <w:rPr>
          <w:del w:id="366" w:author="Connor Cuffe" w:date="2024-06-28T09:06:00Z"/>
          <w:lang w:val="en-AU" w:eastAsia="en-AU"/>
        </w:rPr>
        <w:pPrChange w:id="367" w:author="Connor Cuffe" w:date="2024-06-28T09:06:00Z">
          <w:pPr/>
        </w:pPrChange>
      </w:pPr>
      <w:ins w:id="368" w:author="Connor Cuffe" w:date="2024-06-28T09:08:00Z">
        <w:r>
          <w:rPr>
            <w:lang w:val="en-AU" w:eastAsia="en-AU"/>
          </w:rPr>
          <w:t xml:space="preserve">In summary </w:t>
        </w:r>
      </w:ins>
      <w:ins w:id="369" w:author="Connor Cuffe" w:date="2024-06-28T13:34:00Z">
        <w:r w:rsidR="006A7A2C">
          <w:rPr>
            <w:lang w:val="en-AU" w:eastAsia="en-AU"/>
          </w:rPr>
          <w:t xml:space="preserve">for the software </w:t>
        </w:r>
        <w:r w:rsidR="004D142D">
          <w:rPr>
            <w:lang w:val="en-AU" w:eastAsia="en-AU"/>
          </w:rPr>
          <w:t xml:space="preserve">solution to </w:t>
        </w:r>
      </w:ins>
      <w:ins w:id="370" w:author="Connor Cuffe" w:date="2024-06-28T13:35:00Z">
        <w:r w:rsidR="004D142D">
          <w:rPr>
            <w:lang w:val="en-AU" w:eastAsia="en-AU"/>
          </w:rPr>
          <w:t>usefully</w:t>
        </w:r>
      </w:ins>
      <w:ins w:id="371" w:author="Connor Cuffe" w:date="2024-06-28T13:34:00Z">
        <w:r w:rsidR="004D142D">
          <w:rPr>
            <w:lang w:val="en-AU" w:eastAsia="en-AU"/>
          </w:rPr>
          <w:t xml:space="preserve"> </w:t>
        </w:r>
      </w:ins>
      <w:ins w:id="372" w:author="Connor Cuffe" w:date="2024-06-28T13:35:00Z">
        <w:r w:rsidR="004D142D">
          <w:rPr>
            <w:lang w:val="en-AU" w:eastAsia="en-AU"/>
          </w:rPr>
          <w:t>fulfil</w:t>
        </w:r>
      </w:ins>
      <w:ins w:id="373" w:author="Connor Cuffe" w:date="2024-06-28T13:34:00Z">
        <w:r w:rsidR="004D142D">
          <w:rPr>
            <w:lang w:val="en-AU" w:eastAsia="en-AU"/>
          </w:rPr>
          <w:t xml:space="preserve"> the needs and expectation of the</w:t>
        </w:r>
      </w:ins>
      <w:ins w:id="374" w:author="Connor Cuffe" w:date="2024-06-28T13:35:00Z">
        <w:r w:rsidR="004D142D">
          <w:rPr>
            <w:lang w:val="en-AU" w:eastAsia="en-AU"/>
          </w:rPr>
          <w:t xml:space="preserve"> user bas</w:t>
        </w:r>
      </w:ins>
      <w:ins w:id="375" w:author="Connor Cuffe" w:date="2024-06-28T13:46:00Z">
        <w:r w:rsidR="00F522C4">
          <w:rPr>
            <w:lang w:val="en-AU" w:eastAsia="en-AU"/>
          </w:rPr>
          <w:t xml:space="preserve">e, it must be able </w:t>
        </w:r>
        <w:r w:rsidR="00783459">
          <w:rPr>
            <w:lang w:val="en-AU" w:eastAsia="en-AU"/>
          </w:rPr>
          <w:t>be eas</w:t>
        </w:r>
      </w:ins>
      <w:ins w:id="376" w:author="Connor Cuffe" w:date="2024-06-28T13:47:00Z">
        <w:r w:rsidR="00783459">
          <w:rPr>
            <w:lang w:val="en-AU" w:eastAsia="en-AU"/>
          </w:rPr>
          <w:t>ily picked up by even the lowest technically adept</w:t>
        </w:r>
        <w:r w:rsidR="005D18B6">
          <w:rPr>
            <w:lang w:val="en-AU" w:eastAsia="en-AU"/>
          </w:rPr>
          <w:t xml:space="preserve">, </w:t>
        </w:r>
      </w:ins>
      <w:ins w:id="377" w:author="Connor Cuffe" w:date="2024-06-28T13:48:00Z">
        <w:r w:rsidR="005D18B6">
          <w:rPr>
            <w:lang w:val="en-AU" w:eastAsia="en-AU"/>
          </w:rPr>
          <w:t>yet it must also be able</w:t>
        </w:r>
      </w:ins>
      <w:ins w:id="378" w:author="Connor Cuffe" w:date="2024-06-28T13:51:00Z">
        <w:r w:rsidR="006E6B64">
          <w:rPr>
            <w:lang w:val="en-AU" w:eastAsia="en-AU"/>
          </w:rPr>
          <w:t xml:space="preserve"> to be </w:t>
        </w:r>
        <w:r w:rsidR="00FC0E36">
          <w:rPr>
            <w:lang w:val="en-AU" w:eastAsia="en-AU"/>
          </w:rPr>
          <w:t>controlled in depth by the more technically adept administrator</w:t>
        </w:r>
      </w:ins>
      <w:ins w:id="379" w:author="Connor Cuffe" w:date="2024-06-28T13:52:00Z">
        <w:r w:rsidR="00FC0E36">
          <w:rPr>
            <w:lang w:val="en-AU" w:eastAsia="en-AU"/>
          </w:rPr>
          <w:t>s. Final the software solution must provide a means for students a</w:t>
        </w:r>
        <w:r w:rsidR="00797BF0">
          <w:rPr>
            <w:lang w:val="en-AU" w:eastAsia="en-AU"/>
          </w:rPr>
          <w:t>nd teachers to find out relevant information about ea</w:t>
        </w:r>
      </w:ins>
      <w:ins w:id="380" w:author="Connor Cuffe" w:date="2024-06-28T13:53:00Z">
        <w:r w:rsidR="00797BF0">
          <w:rPr>
            <w:lang w:val="en-AU" w:eastAsia="en-AU"/>
          </w:rPr>
          <w:t>ch other</w:t>
        </w:r>
      </w:ins>
      <w:ins w:id="381" w:author="Connor Cuffe" w:date="2024-06-28T13:58:00Z">
        <w:r w:rsidR="00E93907">
          <w:rPr>
            <w:lang w:val="en-AU" w:eastAsia="en-AU"/>
          </w:rPr>
          <w:t>.</w:t>
        </w:r>
      </w:ins>
    </w:p>
    <w:p w14:paraId="1BB5A4DD" w14:textId="77777777" w:rsidR="00FC4F4A" w:rsidRDefault="00FC4F4A" w:rsidP="00FC4F4A">
      <w:pPr>
        <w:rPr>
          <w:ins w:id="382" w:author="Connor Cuffe" w:date="2024-06-28T09:06:00Z"/>
          <w:shd w:val="clear" w:color="auto" w:fill="FFFFFF"/>
          <w:lang w:val="en-AU" w:eastAsia="en-AU"/>
        </w:rPr>
        <w:pPrChange w:id="383" w:author="Connor Cuffe" w:date="2024-06-28T09:06:00Z">
          <w:pPr>
            <w:pStyle w:val="Heading2"/>
          </w:pPr>
        </w:pPrChange>
      </w:pPr>
      <w:bookmarkStart w:id="384" w:name="_Toc169260591"/>
    </w:p>
    <w:p w14:paraId="329FC318" w14:textId="4EF803C6" w:rsidR="00AF563E" w:rsidRDefault="001340AF" w:rsidP="00BC5E9B">
      <w:pPr>
        <w:pStyle w:val="Heading2"/>
        <w:rPr>
          <w:shd w:val="clear" w:color="auto" w:fill="FFFFFF"/>
          <w:lang w:val="en-AU" w:eastAsia="en-AU"/>
        </w:rPr>
      </w:pPr>
      <w:r>
        <w:rPr>
          <w:shd w:val="clear" w:color="auto" w:fill="FFFFFF"/>
          <w:lang w:val="en-AU" w:eastAsia="en-AU"/>
        </w:rPr>
        <w:t>Solution</w:t>
      </w:r>
      <w:r w:rsidR="00AF563E" w:rsidRPr="00AF563E">
        <w:rPr>
          <w:shd w:val="clear" w:color="auto" w:fill="FFFFFF"/>
          <w:lang w:val="en-AU" w:eastAsia="en-AU"/>
        </w:rPr>
        <w:t xml:space="preserve"> Features and Requirements</w:t>
      </w:r>
      <w:bookmarkEnd w:id="384"/>
    </w:p>
    <w:p w14:paraId="49EC0EA9" w14:textId="4B82C810" w:rsidR="00BC5E9B" w:rsidRDefault="00BC5E9B" w:rsidP="00BC5E9B">
      <w:pPr>
        <w:rPr>
          <w:lang w:val="en-AU" w:eastAsia="en-AU"/>
        </w:rPr>
      </w:pPr>
      <w:r>
        <w:rPr>
          <w:lang w:val="en-AU" w:eastAsia="en-AU"/>
        </w:rPr>
        <w:t>This section outlines the feature and requirement of the final software solution.</w:t>
      </w:r>
    </w:p>
    <w:p w14:paraId="19F00584" w14:textId="77777777" w:rsidR="00C455D1" w:rsidRDefault="00C455D1" w:rsidP="00C455D1">
      <w:pPr>
        <w:pStyle w:val="Heading3"/>
        <w:rPr>
          <w:lang w:val="en-AU" w:eastAsia="en-AU"/>
        </w:rPr>
      </w:pPr>
      <w:bookmarkStart w:id="385" w:name="_Toc169260592"/>
      <w:r>
        <w:rPr>
          <w:lang w:val="en-AU" w:eastAsia="en-AU"/>
        </w:rPr>
        <w:t>Technical requirements:</w:t>
      </w:r>
      <w:bookmarkEnd w:id="385"/>
    </w:p>
    <w:p w14:paraId="28104A7C" w14:textId="31E1B415" w:rsidR="00C455D1" w:rsidRDefault="00C455D1" w:rsidP="00C455D1">
      <w:pPr>
        <w:rPr>
          <w:lang w:val="en-AU" w:eastAsia="en-AU"/>
        </w:rPr>
      </w:pPr>
      <w:r>
        <w:rPr>
          <w:lang w:val="en-AU" w:eastAsia="en-AU"/>
        </w:rPr>
        <w:tab/>
        <w:t>Operating system:</w:t>
      </w:r>
      <w:del w:id="386" w:author="Connor Cuffe" w:date="2024-06-17T09:11:00Z">
        <w:r w:rsidDel="000976E9">
          <w:rPr>
            <w:lang w:val="en-AU" w:eastAsia="en-AU"/>
          </w:rPr>
          <w:delText xml:space="preserve"> Android, </w:delText>
        </w:r>
      </w:del>
      <w:ins w:id="387" w:author="Connor Cuffe" w:date="2024-06-17T09:11:00Z">
        <w:r w:rsidR="000976E9">
          <w:rPr>
            <w:lang w:val="en-AU" w:eastAsia="en-AU"/>
          </w:rPr>
          <w:t xml:space="preserve"> </w:t>
        </w:r>
      </w:ins>
      <w:r>
        <w:rPr>
          <w:lang w:val="en-AU" w:eastAsia="en-AU"/>
        </w:rPr>
        <w:t>Windows 10</w:t>
      </w:r>
      <w:del w:id="388" w:author="Connor Cuffe" w:date="2024-06-17T09:11:00Z">
        <w:r w:rsidDel="00E27403">
          <w:rPr>
            <w:lang w:val="en-AU" w:eastAsia="en-AU"/>
          </w:rPr>
          <w:delText>/11</w:delText>
        </w:r>
      </w:del>
    </w:p>
    <w:p w14:paraId="14062D00" w14:textId="1E3491AE" w:rsidR="00C455D1" w:rsidRDefault="00C455D1" w:rsidP="00C455D1">
      <w:pPr>
        <w:rPr>
          <w:lang w:val="en-AU" w:eastAsia="en-AU"/>
        </w:rPr>
      </w:pPr>
      <w:r>
        <w:rPr>
          <w:lang w:val="en-AU" w:eastAsia="en-AU"/>
        </w:rPr>
        <w:tab/>
        <w:t xml:space="preserve">CPU: intel I 5 </w:t>
      </w:r>
      <w:ins w:id="389" w:author="Connor Cuffe" w:date="2024-06-28T13:07:00Z">
        <w:r w:rsidR="006272A6">
          <w:rPr>
            <w:lang w:val="en-AU" w:eastAsia="en-AU"/>
          </w:rPr>
          <w:t>10</w:t>
        </w:r>
      </w:ins>
      <w:ins w:id="390" w:author="Connor Cuffe" w:date="2024-06-28T13:08:00Z">
        <w:r w:rsidR="00FC403E">
          <w:rPr>
            <w:lang w:val="en-AU" w:eastAsia="en-AU"/>
          </w:rPr>
          <w:t>600k</w:t>
        </w:r>
      </w:ins>
    </w:p>
    <w:p w14:paraId="4BF90415" w14:textId="77777777" w:rsidR="00C455D1" w:rsidRDefault="00C455D1" w:rsidP="00C455D1">
      <w:pPr>
        <w:rPr>
          <w:lang w:val="en-AU" w:eastAsia="en-AU"/>
        </w:rPr>
      </w:pPr>
      <w:r>
        <w:rPr>
          <w:lang w:val="en-AU" w:eastAsia="en-AU"/>
        </w:rPr>
        <w:tab/>
        <w:t>RAM: 4GB</w:t>
      </w:r>
    </w:p>
    <w:p w14:paraId="2B1E847A" w14:textId="2D7A2BD5" w:rsidR="00C455D1" w:rsidRDefault="00C455D1" w:rsidP="00C455D1">
      <w:pPr>
        <w:rPr>
          <w:lang w:val="en-AU" w:eastAsia="en-AU"/>
        </w:rPr>
      </w:pPr>
      <w:r>
        <w:rPr>
          <w:lang w:val="en-AU" w:eastAsia="en-AU"/>
        </w:rPr>
        <w:tab/>
        <w:t xml:space="preserve">Storage: </w:t>
      </w:r>
      <w:ins w:id="391" w:author="Connor Cuffe" w:date="2024-06-28T13:10:00Z">
        <w:r w:rsidR="00274846">
          <w:rPr>
            <w:lang w:val="en-AU" w:eastAsia="en-AU"/>
          </w:rPr>
          <w:t>30</w:t>
        </w:r>
      </w:ins>
      <w:del w:id="392" w:author="Connor Cuffe" w:date="2024-06-28T13:08:00Z">
        <w:r w:rsidDel="00FC403E">
          <w:rPr>
            <w:lang w:val="en-AU" w:eastAsia="en-AU"/>
          </w:rPr>
          <w:delText>128</w:delText>
        </w:r>
      </w:del>
      <w:r>
        <w:rPr>
          <w:lang w:val="en-AU" w:eastAsia="en-AU"/>
        </w:rPr>
        <w:t>GB</w:t>
      </w:r>
      <w:ins w:id="393" w:author="Connor Cuffe" w:date="2024-06-28T13:10:00Z">
        <w:r w:rsidR="00274846">
          <w:rPr>
            <w:lang w:val="en-AU" w:eastAsia="en-AU"/>
          </w:rPr>
          <w:t xml:space="preserve"> (including OS)</w:t>
        </w:r>
      </w:ins>
    </w:p>
    <w:p w14:paraId="4CCD16E8" w14:textId="77777777" w:rsidR="00C455D1" w:rsidRDefault="00C455D1" w:rsidP="00C455D1">
      <w:pPr>
        <w:rPr>
          <w:lang w:val="en-AU" w:eastAsia="en-AU"/>
        </w:rPr>
      </w:pPr>
      <w:r>
        <w:rPr>
          <w:lang w:val="en-AU" w:eastAsia="en-AU"/>
        </w:rPr>
        <w:tab/>
        <w:t>Network: 1 mb up, 1 mb down</w:t>
      </w:r>
    </w:p>
    <w:p w14:paraId="7341F1EA" w14:textId="4884294B" w:rsidR="00C455D1" w:rsidRPr="00BC5E9B" w:rsidRDefault="00C455D1" w:rsidP="00B42652">
      <w:pPr>
        <w:rPr>
          <w:lang w:val="en-AU" w:eastAsia="en-AU"/>
        </w:rPr>
      </w:pPr>
      <w:r>
        <w:rPr>
          <w:lang w:val="en-AU" w:eastAsia="en-AU"/>
        </w:rPr>
        <w:tab/>
        <w:t>Other: D</w:t>
      </w:r>
      <w:r w:rsidRPr="004F4A47">
        <w:rPr>
          <w:lang w:val="en-AU" w:eastAsia="en-AU"/>
        </w:rPr>
        <w:t xml:space="preserve">oes not require </w:t>
      </w:r>
      <w:r w:rsidR="002B43F3">
        <w:rPr>
          <w:lang w:val="en-AU" w:eastAsia="en-AU"/>
        </w:rPr>
        <w:t>P</w:t>
      </w:r>
      <w:r w:rsidRPr="004F4A47">
        <w:rPr>
          <w:lang w:val="en-AU" w:eastAsia="en-AU"/>
        </w:rPr>
        <w:t>ython (compiled)</w:t>
      </w:r>
    </w:p>
    <w:p w14:paraId="02E55BB9" w14:textId="77777777" w:rsidR="00BC5E9B" w:rsidRDefault="00BC5E9B" w:rsidP="00BC5E9B">
      <w:pPr>
        <w:pStyle w:val="Heading3"/>
        <w:rPr>
          <w:lang w:val="en-AU" w:eastAsia="en-AU"/>
        </w:rPr>
      </w:pPr>
      <w:bookmarkStart w:id="394" w:name="_Toc169260593"/>
      <w:r>
        <w:rPr>
          <w:lang w:val="en-AU" w:eastAsia="en-AU"/>
        </w:rPr>
        <w:t>Functional and non-functional requirements</w:t>
      </w:r>
      <w:bookmarkEnd w:id="394"/>
    </w:p>
    <w:p w14:paraId="33FC69A0" w14:textId="77777777" w:rsidR="00BC5E9B" w:rsidRDefault="00BC5E9B" w:rsidP="00BC5E9B">
      <w:pPr>
        <w:rPr>
          <w:lang w:val="en-AU" w:eastAsia="en-AU"/>
        </w:rPr>
      </w:pPr>
      <w:r>
        <w:rPr>
          <w:lang w:val="en-AU" w:eastAsia="en-AU"/>
        </w:rPr>
        <w:t>Functional and non-functional requirements outline what features the software solution must include to be functional and what could be added to the software solution to improve the user experience.</w:t>
      </w:r>
    </w:p>
    <w:p w14:paraId="756CF96A" w14:textId="77777777" w:rsidR="00BC5E9B" w:rsidRDefault="00BC5E9B" w:rsidP="00BC5E9B">
      <w:pPr>
        <w:pStyle w:val="Heading4"/>
        <w:rPr>
          <w:lang w:val="en-AU" w:eastAsia="en-AU"/>
        </w:rPr>
      </w:pPr>
      <w:r>
        <w:rPr>
          <w:lang w:val="en-AU" w:eastAsia="en-AU"/>
        </w:rPr>
        <w:t>Functional requirements</w:t>
      </w:r>
    </w:p>
    <w:p w14:paraId="28945586" w14:textId="48F19821" w:rsidR="00BC5E9B" w:rsidRDefault="00DC4F6C" w:rsidP="00B826D4">
      <w:pPr>
        <w:pStyle w:val="ListParagraph"/>
        <w:numPr>
          <w:ilvl w:val="0"/>
          <w:numId w:val="16"/>
        </w:numPr>
        <w:rPr>
          <w:lang w:val="en-AU" w:eastAsia="en-AU"/>
        </w:rPr>
      </w:pPr>
      <w:r>
        <w:rPr>
          <w:lang w:val="en-AU" w:eastAsia="en-AU"/>
        </w:rPr>
        <w:t>S</w:t>
      </w:r>
      <w:r w:rsidR="00BC5E9B">
        <w:rPr>
          <w:lang w:val="en-AU" w:eastAsia="en-AU"/>
        </w:rPr>
        <w:t>end messages</w:t>
      </w:r>
      <w:r w:rsidR="00BC5E9B" w:rsidRPr="00AA5D8F">
        <w:rPr>
          <w:lang w:val="en-AU" w:eastAsia="en-AU"/>
        </w:rPr>
        <w:t xml:space="preserve"> </w:t>
      </w:r>
    </w:p>
    <w:p w14:paraId="5DA1CE05" w14:textId="77777777" w:rsidR="00BC5E9B" w:rsidRDefault="00BC5E9B" w:rsidP="00B826D4">
      <w:pPr>
        <w:pStyle w:val="ListParagraph"/>
        <w:numPr>
          <w:ilvl w:val="1"/>
          <w:numId w:val="16"/>
        </w:numPr>
        <w:rPr>
          <w:lang w:val="en-AU" w:eastAsia="en-AU"/>
        </w:rPr>
      </w:pPr>
      <w:r>
        <w:rPr>
          <w:lang w:val="en-AU" w:eastAsia="en-AU"/>
        </w:rPr>
        <w:lastRenderedPageBreak/>
        <w:t>A messaging app must by definition have the ability to send messages.</w:t>
      </w:r>
    </w:p>
    <w:p w14:paraId="23697594" w14:textId="77777777" w:rsidR="00BC5E9B" w:rsidRDefault="00BC5E9B" w:rsidP="00BC5E9B">
      <w:pPr>
        <w:pStyle w:val="ListParagraph"/>
        <w:numPr>
          <w:ilvl w:val="1"/>
          <w:numId w:val="16"/>
        </w:numPr>
        <w:rPr>
          <w:lang w:val="en-AU" w:eastAsia="en-AU"/>
        </w:rPr>
      </w:pPr>
      <w:r>
        <w:rPr>
          <w:lang w:val="en-AU" w:eastAsia="en-AU"/>
        </w:rPr>
        <w:t>Input:</w:t>
      </w:r>
    </w:p>
    <w:p w14:paraId="1FD0677D" w14:textId="77777777" w:rsidR="00BC5E9B" w:rsidRDefault="00BC5E9B" w:rsidP="00BC5E9B">
      <w:pPr>
        <w:pStyle w:val="ListParagraph"/>
        <w:numPr>
          <w:ilvl w:val="2"/>
          <w:numId w:val="16"/>
        </w:numPr>
        <w:rPr>
          <w:lang w:val="en-AU" w:eastAsia="en-AU"/>
        </w:rPr>
      </w:pPr>
      <w:r>
        <w:rPr>
          <w:lang w:val="en-AU" w:eastAsia="en-AU"/>
        </w:rPr>
        <w:t>Message to send</w:t>
      </w:r>
    </w:p>
    <w:p w14:paraId="191EED25" w14:textId="77777777" w:rsidR="00BC5E9B" w:rsidRDefault="00BC5E9B" w:rsidP="00BC5E9B">
      <w:pPr>
        <w:pStyle w:val="ListParagraph"/>
        <w:numPr>
          <w:ilvl w:val="1"/>
          <w:numId w:val="16"/>
        </w:numPr>
        <w:rPr>
          <w:lang w:val="en-AU" w:eastAsia="en-AU"/>
        </w:rPr>
      </w:pPr>
      <w:r>
        <w:rPr>
          <w:lang w:val="en-AU" w:eastAsia="en-AU"/>
        </w:rPr>
        <w:t>Sequence of operations:</w:t>
      </w:r>
    </w:p>
    <w:p w14:paraId="527C69E6" w14:textId="59189390" w:rsidR="00BC5E9B" w:rsidRDefault="00246B21" w:rsidP="00BC5E9B">
      <w:pPr>
        <w:pStyle w:val="ListParagraph"/>
        <w:numPr>
          <w:ilvl w:val="2"/>
          <w:numId w:val="16"/>
        </w:numPr>
        <w:rPr>
          <w:lang w:val="en-AU" w:eastAsia="en-AU"/>
        </w:rPr>
      </w:pPr>
      <w:r>
        <w:rPr>
          <w:lang w:val="en-AU" w:eastAsia="en-AU"/>
        </w:rPr>
        <w:t>Input message</w:t>
      </w:r>
    </w:p>
    <w:p w14:paraId="1EE1E364" w14:textId="49776FF1" w:rsidR="00246B21" w:rsidRDefault="00246B21" w:rsidP="00BC5E9B">
      <w:pPr>
        <w:pStyle w:val="ListParagraph"/>
        <w:numPr>
          <w:ilvl w:val="2"/>
          <w:numId w:val="16"/>
        </w:numPr>
        <w:rPr>
          <w:lang w:val="en-AU" w:eastAsia="en-AU"/>
        </w:rPr>
      </w:pPr>
      <w:r>
        <w:rPr>
          <w:lang w:val="en-AU" w:eastAsia="en-AU"/>
        </w:rPr>
        <w:t xml:space="preserve">Encrypt message </w:t>
      </w:r>
    </w:p>
    <w:p w14:paraId="060E3E8E" w14:textId="07A46FD7" w:rsidR="00246B21" w:rsidRDefault="00246B21" w:rsidP="00BC5E9B">
      <w:pPr>
        <w:pStyle w:val="ListParagraph"/>
        <w:numPr>
          <w:ilvl w:val="2"/>
          <w:numId w:val="16"/>
        </w:numPr>
        <w:rPr>
          <w:lang w:val="en-AU" w:eastAsia="en-AU"/>
        </w:rPr>
      </w:pPr>
      <w:r>
        <w:rPr>
          <w:lang w:val="en-AU" w:eastAsia="en-AU"/>
        </w:rPr>
        <w:t>Send message</w:t>
      </w:r>
    </w:p>
    <w:p w14:paraId="09F78502" w14:textId="77777777" w:rsidR="00BC5E9B" w:rsidRDefault="00BC5E9B" w:rsidP="00BC5E9B">
      <w:pPr>
        <w:pStyle w:val="ListParagraph"/>
        <w:numPr>
          <w:ilvl w:val="1"/>
          <w:numId w:val="16"/>
        </w:numPr>
        <w:rPr>
          <w:lang w:val="en-AU" w:eastAsia="en-AU"/>
        </w:rPr>
      </w:pPr>
      <w:r>
        <w:rPr>
          <w:lang w:val="en-AU" w:eastAsia="en-AU"/>
        </w:rPr>
        <w:t>Output:</w:t>
      </w:r>
    </w:p>
    <w:p w14:paraId="77B65924" w14:textId="77777777" w:rsidR="00BC5E9B" w:rsidRPr="00D84036" w:rsidRDefault="00BC5E9B" w:rsidP="00BC5E9B">
      <w:pPr>
        <w:pStyle w:val="ListParagraph"/>
        <w:numPr>
          <w:ilvl w:val="2"/>
          <w:numId w:val="16"/>
        </w:numPr>
        <w:rPr>
          <w:lang w:val="en-AU" w:eastAsia="en-AU"/>
        </w:rPr>
      </w:pPr>
      <w:r>
        <w:rPr>
          <w:lang w:val="en-AU" w:eastAsia="en-AU"/>
        </w:rPr>
        <w:t>Sends message across peer to peer (p2p) network</w:t>
      </w:r>
    </w:p>
    <w:p w14:paraId="30E18B1D" w14:textId="1F3AB2DD" w:rsidR="00BC5E9B" w:rsidRDefault="00DC4F6C" w:rsidP="00B826D4">
      <w:pPr>
        <w:pStyle w:val="ListParagraph"/>
        <w:numPr>
          <w:ilvl w:val="0"/>
          <w:numId w:val="16"/>
        </w:numPr>
        <w:rPr>
          <w:lang w:val="en-AU" w:eastAsia="en-AU"/>
        </w:rPr>
      </w:pPr>
      <w:r>
        <w:rPr>
          <w:lang w:val="en-AU" w:eastAsia="en-AU"/>
        </w:rPr>
        <w:t>R</w:t>
      </w:r>
      <w:r w:rsidR="00BC5E9B" w:rsidRPr="00AA5D8F">
        <w:rPr>
          <w:lang w:val="en-AU" w:eastAsia="en-AU"/>
        </w:rPr>
        <w:t>eceive messages</w:t>
      </w:r>
    </w:p>
    <w:p w14:paraId="57A2A71C" w14:textId="77777777" w:rsidR="00BC5E9B" w:rsidRDefault="00BC5E9B" w:rsidP="00B826D4">
      <w:pPr>
        <w:pStyle w:val="ListParagraph"/>
        <w:numPr>
          <w:ilvl w:val="1"/>
          <w:numId w:val="16"/>
        </w:numPr>
        <w:rPr>
          <w:lang w:val="en-AU" w:eastAsia="en-AU"/>
        </w:rPr>
      </w:pPr>
      <w:r>
        <w:rPr>
          <w:lang w:val="en-AU" w:eastAsia="en-AU"/>
        </w:rPr>
        <w:t>A messaging app must by definition have the ability to receive messages</w:t>
      </w:r>
    </w:p>
    <w:p w14:paraId="15F1B344" w14:textId="77777777" w:rsidR="00BC5E9B" w:rsidRDefault="00BC5E9B" w:rsidP="00BC5E9B">
      <w:pPr>
        <w:pStyle w:val="ListParagraph"/>
        <w:numPr>
          <w:ilvl w:val="1"/>
          <w:numId w:val="16"/>
        </w:numPr>
        <w:rPr>
          <w:lang w:val="en-AU" w:eastAsia="en-AU"/>
        </w:rPr>
      </w:pPr>
      <w:r>
        <w:rPr>
          <w:lang w:val="en-AU" w:eastAsia="en-AU"/>
        </w:rPr>
        <w:t xml:space="preserve">Input: </w:t>
      </w:r>
    </w:p>
    <w:p w14:paraId="7477063A" w14:textId="77777777" w:rsidR="00BC5E9B" w:rsidRDefault="00BC5E9B" w:rsidP="00BC5E9B">
      <w:pPr>
        <w:pStyle w:val="ListParagraph"/>
        <w:numPr>
          <w:ilvl w:val="2"/>
          <w:numId w:val="16"/>
        </w:numPr>
        <w:rPr>
          <w:lang w:val="en-AU" w:eastAsia="en-AU"/>
        </w:rPr>
      </w:pPr>
      <w:r>
        <w:rPr>
          <w:lang w:val="en-AU" w:eastAsia="en-AU"/>
        </w:rPr>
        <w:t>message from the p2p network</w:t>
      </w:r>
    </w:p>
    <w:p w14:paraId="1536C6B3" w14:textId="77777777" w:rsidR="00BC5E9B" w:rsidRDefault="00BC5E9B" w:rsidP="00BC5E9B">
      <w:pPr>
        <w:pStyle w:val="ListParagraph"/>
        <w:numPr>
          <w:ilvl w:val="1"/>
          <w:numId w:val="16"/>
        </w:numPr>
        <w:rPr>
          <w:lang w:val="en-AU" w:eastAsia="en-AU"/>
        </w:rPr>
      </w:pPr>
      <w:r>
        <w:rPr>
          <w:lang w:val="en-AU" w:eastAsia="en-AU"/>
        </w:rPr>
        <w:t>Sequence of operations:</w:t>
      </w:r>
    </w:p>
    <w:p w14:paraId="71717C98" w14:textId="22D569FB" w:rsidR="00BC5E9B" w:rsidRDefault="00246B21" w:rsidP="00BC5E9B">
      <w:pPr>
        <w:pStyle w:val="ListParagraph"/>
        <w:numPr>
          <w:ilvl w:val="2"/>
          <w:numId w:val="16"/>
        </w:numPr>
        <w:rPr>
          <w:lang w:val="en-AU" w:eastAsia="en-AU"/>
        </w:rPr>
      </w:pPr>
      <w:r>
        <w:rPr>
          <w:lang w:val="en-AU" w:eastAsia="en-AU"/>
        </w:rPr>
        <w:t xml:space="preserve">Receive message </w:t>
      </w:r>
    </w:p>
    <w:p w14:paraId="704F75E2" w14:textId="5BC311CB" w:rsidR="00246B21" w:rsidRDefault="00246B21" w:rsidP="00BC5E9B">
      <w:pPr>
        <w:pStyle w:val="ListParagraph"/>
        <w:numPr>
          <w:ilvl w:val="2"/>
          <w:numId w:val="16"/>
        </w:numPr>
        <w:rPr>
          <w:lang w:val="en-AU" w:eastAsia="en-AU"/>
        </w:rPr>
      </w:pPr>
      <w:r>
        <w:rPr>
          <w:lang w:val="en-AU" w:eastAsia="en-AU"/>
        </w:rPr>
        <w:t>Decrypt</w:t>
      </w:r>
    </w:p>
    <w:p w14:paraId="7DD28CEA" w14:textId="0B2DC7B2" w:rsidR="00246B21" w:rsidRDefault="00246B21" w:rsidP="00BC5E9B">
      <w:pPr>
        <w:pStyle w:val="ListParagraph"/>
        <w:numPr>
          <w:ilvl w:val="2"/>
          <w:numId w:val="16"/>
        </w:numPr>
        <w:rPr>
          <w:lang w:val="en-AU" w:eastAsia="en-AU"/>
        </w:rPr>
      </w:pPr>
      <w:r>
        <w:rPr>
          <w:lang w:val="en-AU" w:eastAsia="en-AU"/>
        </w:rPr>
        <w:t>Display message</w:t>
      </w:r>
    </w:p>
    <w:p w14:paraId="29C5BC92" w14:textId="77777777" w:rsidR="00BC5E9B" w:rsidRDefault="00BC5E9B" w:rsidP="00BC5E9B">
      <w:pPr>
        <w:pStyle w:val="ListParagraph"/>
        <w:numPr>
          <w:ilvl w:val="1"/>
          <w:numId w:val="16"/>
        </w:numPr>
        <w:rPr>
          <w:lang w:val="en-AU" w:eastAsia="en-AU"/>
        </w:rPr>
      </w:pPr>
      <w:r>
        <w:rPr>
          <w:lang w:val="en-AU" w:eastAsia="en-AU"/>
        </w:rPr>
        <w:t>Output:</w:t>
      </w:r>
    </w:p>
    <w:p w14:paraId="21DFEF81" w14:textId="77777777" w:rsidR="00BC5E9B" w:rsidRDefault="00BC5E9B" w:rsidP="00BC5E9B">
      <w:pPr>
        <w:pStyle w:val="ListParagraph"/>
        <w:numPr>
          <w:ilvl w:val="2"/>
          <w:numId w:val="16"/>
        </w:numPr>
        <w:rPr>
          <w:lang w:val="en-AU" w:eastAsia="en-AU"/>
        </w:rPr>
      </w:pPr>
      <w:r>
        <w:rPr>
          <w:lang w:val="en-AU" w:eastAsia="en-AU"/>
        </w:rPr>
        <w:t>Message displayed to user.</w:t>
      </w:r>
    </w:p>
    <w:p w14:paraId="74DC02A5" w14:textId="413856DC" w:rsidR="00BC5E9B" w:rsidRDefault="005E16CB" w:rsidP="00B826D4">
      <w:pPr>
        <w:pStyle w:val="ListParagraph"/>
        <w:numPr>
          <w:ilvl w:val="0"/>
          <w:numId w:val="16"/>
        </w:numPr>
        <w:rPr>
          <w:lang w:val="en-AU" w:eastAsia="en-AU"/>
        </w:rPr>
      </w:pPr>
      <w:r>
        <w:rPr>
          <w:lang w:val="en-AU" w:eastAsia="en-AU"/>
        </w:rPr>
        <w:t>S</w:t>
      </w:r>
      <w:r w:rsidR="00BC5E9B">
        <w:rPr>
          <w:lang w:val="en-AU" w:eastAsia="en-AU"/>
        </w:rPr>
        <w:t>ecure accounts</w:t>
      </w:r>
      <w:r w:rsidR="00BC5E9B" w:rsidRPr="00AA5D8F">
        <w:rPr>
          <w:lang w:val="en-AU" w:eastAsia="en-AU"/>
        </w:rPr>
        <w:t xml:space="preserve"> </w:t>
      </w:r>
    </w:p>
    <w:p w14:paraId="501C047F" w14:textId="492D5B44" w:rsidR="00BC5E9B" w:rsidRPr="006D7C8C" w:rsidRDefault="00BC5E9B" w:rsidP="008338C6">
      <w:pPr>
        <w:pStyle w:val="ListParagraph"/>
        <w:numPr>
          <w:ilvl w:val="2"/>
          <w:numId w:val="16"/>
        </w:numPr>
        <w:rPr>
          <w:lang w:val="en-AU" w:eastAsia="en-AU"/>
        </w:rPr>
      </w:pPr>
      <w:r w:rsidRPr="006D7C8C">
        <w:rPr>
          <w:lang w:val="en-AU" w:eastAsia="en-AU"/>
        </w:rPr>
        <w:t>It was identified during the analysis that the user base values the security of their messaging platform over anything else.</w:t>
      </w:r>
    </w:p>
    <w:p w14:paraId="5DE55407" w14:textId="77777777" w:rsidR="00BC5E9B" w:rsidRDefault="00BC5E9B" w:rsidP="00BC5E9B">
      <w:pPr>
        <w:pStyle w:val="ListParagraph"/>
        <w:numPr>
          <w:ilvl w:val="1"/>
          <w:numId w:val="16"/>
        </w:numPr>
        <w:rPr>
          <w:lang w:val="en-AU" w:eastAsia="en-AU"/>
        </w:rPr>
      </w:pPr>
      <w:r>
        <w:rPr>
          <w:lang w:val="en-AU" w:eastAsia="en-AU"/>
        </w:rPr>
        <w:t>Input:</w:t>
      </w:r>
    </w:p>
    <w:p w14:paraId="41D56CDB" w14:textId="77777777" w:rsidR="00BC5E9B" w:rsidRDefault="00BC5E9B" w:rsidP="00BC5E9B">
      <w:pPr>
        <w:pStyle w:val="ListParagraph"/>
        <w:numPr>
          <w:ilvl w:val="2"/>
          <w:numId w:val="16"/>
        </w:numPr>
        <w:rPr>
          <w:lang w:val="en-AU" w:eastAsia="en-AU"/>
        </w:rPr>
      </w:pPr>
      <w:r>
        <w:rPr>
          <w:lang w:val="en-AU" w:eastAsia="en-AU"/>
        </w:rPr>
        <w:lastRenderedPageBreak/>
        <w:t xml:space="preserve">Username </w:t>
      </w:r>
    </w:p>
    <w:p w14:paraId="33BDDF02" w14:textId="77777777" w:rsidR="00BC5E9B" w:rsidRPr="00126C7C" w:rsidRDefault="00BC5E9B" w:rsidP="00BC5E9B">
      <w:pPr>
        <w:pStyle w:val="ListParagraph"/>
        <w:numPr>
          <w:ilvl w:val="2"/>
          <w:numId w:val="16"/>
        </w:numPr>
        <w:rPr>
          <w:lang w:val="en-AU" w:eastAsia="en-AU"/>
        </w:rPr>
      </w:pPr>
      <w:r>
        <w:rPr>
          <w:lang w:val="en-AU" w:eastAsia="en-AU"/>
        </w:rPr>
        <w:t>Password</w:t>
      </w:r>
    </w:p>
    <w:p w14:paraId="16211437" w14:textId="77777777" w:rsidR="00BC5E9B" w:rsidRDefault="00BC5E9B" w:rsidP="00BC5E9B">
      <w:pPr>
        <w:pStyle w:val="ListParagraph"/>
        <w:numPr>
          <w:ilvl w:val="1"/>
          <w:numId w:val="16"/>
        </w:numPr>
        <w:rPr>
          <w:lang w:val="en-AU" w:eastAsia="en-AU"/>
        </w:rPr>
      </w:pPr>
      <w:r>
        <w:rPr>
          <w:lang w:val="en-AU" w:eastAsia="en-AU"/>
        </w:rPr>
        <w:t>Sequence of operations:</w:t>
      </w:r>
    </w:p>
    <w:p w14:paraId="0E113635" w14:textId="02999B16" w:rsidR="00BC5E9B" w:rsidRDefault="00765470" w:rsidP="00BC5E9B">
      <w:pPr>
        <w:pStyle w:val="ListParagraph"/>
        <w:numPr>
          <w:ilvl w:val="2"/>
          <w:numId w:val="16"/>
        </w:numPr>
        <w:rPr>
          <w:lang w:val="en-AU" w:eastAsia="en-AU"/>
        </w:rPr>
      </w:pPr>
      <w:r>
        <w:rPr>
          <w:lang w:val="en-AU" w:eastAsia="en-AU"/>
        </w:rPr>
        <w:t>Create account with</w:t>
      </w:r>
      <w:r w:rsidR="006D7C8C">
        <w:rPr>
          <w:lang w:val="en-AU" w:eastAsia="en-AU"/>
        </w:rPr>
        <w:t xml:space="preserve"> username and password</w:t>
      </w:r>
    </w:p>
    <w:p w14:paraId="1DA24989" w14:textId="48F52D98" w:rsidR="006D7C8C" w:rsidRDefault="00765470" w:rsidP="00BC5E9B">
      <w:pPr>
        <w:pStyle w:val="ListParagraph"/>
        <w:numPr>
          <w:ilvl w:val="2"/>
          <w:numId w:val="16"/>
        </w:numPr>
        <w:rPr>
          <w:lang w:val="en-AU" w:eastAsia="en-AU"/>
        </w:rPr>
      </w:pPr>
      <w:r>
        <w:rPr>
          <w:lang w:val="en-AU" w:eastAsia="en-AU"/>
        </w:rPr>
        <w:t>Encrypt user data from now on</w:t>
      </w:r>
    </w:p>
    <w:p w14:paraId="00E2F1E5" w14:textId="0D700722" w:rsidR="00765470" w:rsidRDefault="00765470" w:rsidP="00BC5E9B">
      <w:pPr>
        <w:pStyle w:val="ListParagraph"/>
        <w:numPr>
          <w:ilvl w:val="2"/>
          <w:numId w:val="16"/>
        </w:numPr>
        <w:rPr>
          <w:lang w:val="en-AU" w:eastAsia="en-AU"/>
        </w:rPr>
      </w:pPr>
      <w:r>
        <w:rPr>
          <w:lang w:val="en-AU" w:eastAsia="en-AU"/>
        </w:rPr>
        <w:t>Login check if password is correct</w:t>
      </w:r>
    </w:p>
    <w:p w14:paraId="1DCE59C0" w14:textId="37BBFECF" w:rsidR="00765470" w:rsidRDefault="00765470" w:rsidP="00BC5E9B">
      <w:pPr>
        <w:pStyle w:val="ListParagraph"/>
        <w:numPr>
          <w:ilvl w:val="2"/>
          <w:numId w:val="16"/>
        </w:numPr>
        <w:rPr>
          <w:lang w:val="en-AU" w:eastAsia="en-AU"/>
        </w:rPr>
      </w:pPr>
      <w:r>
        <w:rPr>
          <w:lang w:val="en-AU" w:eastAsia="en-AU"/>
        </w:rPr>
        <w:t>If so unencrypt data for use</w:t>
      </w:r>
    </w:p>
    <w:p w14:paraId="422B1527" w14:textId="12AD253A" w:rsidR="00765470" w:rsidRDefault="00765470" w:rsidP="00BC5E9B">
      <w:pPr>
        <w:pStyle w:val="ListParagraph"/>
        <w:numPr>
          <w:ilvl w:val="2"/>
          <w:numId w:val="16"/>
        </w:numPr>
        <w:rPr>
          <w:lang w:val="en-AU" w:eastAsia="en-AU"/>
        </w:rPr>
      </w:pPr>
      <w:r>
        <w:rPr>
          <w:lang w:val="en-AU" w:eastAsia="en-AU"/>
        </w:rPr>
        <w:t xml:space="preserve">Logout </w:t>
      </w:r>
      <w:r w:rsidR="00246B21">
        <w:rPr>
          <w:lang w:val="en-AU" w:eastAsia="en-AU"/>
        </w:rPr>
        <w:t>save encrypted user data to file</w:t>
      </w:r>
    </w:p>
    <w:p w14:paraId="455959E2" w14:textId="77777777" w:rsidR="00BC5E9B" w:rsidRDefault="00BC5E9B" w:rsidP="00BC5E9B">
      <w:pPr>
        <w:pStyle w:val="ListParagraph"/>
        <w:numPr>
          <w:ilvl w:val="1"/>
          <w:numId w:val="16"/>
        </w:numPr>
        <w:rPr>
          <w:lang w:val="en-AU" w:eastAsia="en-AU"/>
        </w:rPr>
      </w:pPr>
      <w:r>
        <w:rPr>
          <w:lang w:val="en-AU" w:eastAsia="en-AU"/>
        </w:rPr>
        <w:t>Output:</w:t>
      </w:r>
    </w:p>
    <w:p w14:paraId="0FDA09A6" w14:textId="0184A862" w:rsidR="00BC5E9B" w:rsidRDefault="00BC5E9B" w:rsidP="00BC5E9B">
      <w:pPr>
        <w:pStyle w:val="ListParagraph"/>
        <w:numPr>
          <w:ilvl w:val="2"/>
          <w:numId w:val="16"/>
        </w:numPr>
        <w:rPr>
          <w:lang w:val="en-AU" w:eastAsia="en-AU"/>
        </w:rPr>
      </w:pPr>
      <w:r>
        <w:rPr>
          <w:lang w:val="en-AU" w:eastAsia="en-AU"/>
        </w:rPr>
        <w:t>Encrypted user data</w:t>
      </w:r>
      <w:r w:rsidR="006D7C8C">
        <w:rPr>
          <w:lang w:val="en-AU" w:eastAsia="en-AU"/>
        </w:rPr>
        <w:t xml:space="preserve"> / Unencrypted user data</w:t>
      </w:r>
    </w:p>
    <w:p w14:paraId="2C4B6FE9" w14:textId="3E663F53" w:rsidR="00BC5E9B" w:rsidRDefault="005E16CB" w:rsidP="00B826D4">
      <w:pPr>
        <w:pStyle w:val="ListParagraph"/>
        <w:numPr>
          <w:ilvl w:val="0"/>
          <w:numId w:val="16"/>
        </w:numPr>
        <w:rPr>
          <w:lang w:val="en-AU" w:eastAsia="en-AU"/>
        </w:rPr>
      </w:pPr>
      <w:r>
        <w:rPr>
          <w:lang w:val="en-AU" w:eastAsia="en-AU"/>
        </w:rPr>
        <w:t>E</w:t>
      </w:r>
      <w:r w:rsidR="00BC5E9B">
        <w:rPr>
          <w:lang w:val="en-AU" w:eastAsia="en-AU"/>
        </w:rPr>
        <w:t>nd to end encryption</w:t>
      </w:r>
      <w:r w:rsidR="00BC5E9B" w:rsidRPr="00AA5D8F">
        <w:rPr>
          <w:lang w:val="en-AU" w:eastAsia="en-AU"/>
        </w:rPr>
        <w:t xml:space="preserve"> </w:t>
      </w:r>
    </w:p>
    <w:p w14:paraId="6510FB62" w14:textId="6F7BB311" w:rsidR="00BC5E9B" w:rsidRDefault="00BC5E9B" w:rsidP="00B826D4">
      <w:pPr>
        <w:pStyle w:val="ListParagraph"/>
        <w:numPr>
          <w:ilvl w:val="1"/>
          <w:numId w:val="16"/>
        </w:numPr>
        <w:rPr>
          <w:lang w:val="en-AU" w:eastAsia="en-AU"/>
        </w:rPr>
      </w:pPr>
      <w:r>
        <w:rPr>
          <w:lang w:val="en-AU" w:eastAsia="en-AU"/>
        </w:rPr>
        <w:t xml:space="preserve">It was identified during the analysis </w:t>
      </w:r>
      <w:r w:rsidR="001340AF">
        <w:rPr>
          <w:lang w:val="en-AU" w:eastAsia="en-AU"/>
        </w:rPr>
        <w:t xml:space="preserve">that the </w:t>
      </w:r>
      <w:r>
        <w:rPr>
          <w:lang w:val="en-AU" w:eastAsia="en-AU"/>
        </w:rPr>
        <w:t xml:space="preserve">user base </w:t>
      </w:r>
      <w:r w:rsidR="001340AF">
        <w:rPr>
          <w:lang w:val="en-AU" w:eastAsia="en-AU"/>
        </w:rPr>
        <w:t>places a large amount of value on</w:t>
      </w:r>
      <w:r>
        <w:rPr>
          <w:lang w:val="en-AU" w:eastAsia="en-AU"/>
        </w:rPr>
        <w:t xml:space="preserve"> the security of their messaging platform</w:t>
      </w:r>
      <w:r w:rsidR="0002073C">
        <w:rPr>
          <w:lang w:val="en-AU" w:eastAsia="en-AU"/>
        </w:rPr>
        <w:t>.</w:t>
      </w:r>
    </w:p>
    <w:p w14:paraId="5788D237" w14:textId="77777777" w:rsidR="00BC5E9B" w:rsidRDefault="00BC5E9B" w:rsidP="00BC5E9B">
      <w:pPr>
        <w:pStyle w:val="ListParagraph"/>
        <w:numPr>
          <w:ilvl w:val="1"/>
          <w:numId w:val="16"/>
        </w:numPr>
        <w:rPr>
          <w:lang w:val="en-AU" w:eastAsia="en-AU"/>
        </w:rPr>
      </w:pPr>
      <w:r>
        <w:rPr>
          <w:lang w:val="en-AU" w:eastAsia="en-AU"/>
        </w:rPr>
        <w:t>Input:</w:t>
      </w:r>
    </w:p>
    <w:p w14:paraId="36F56C3C" w14:textId="77777777" w:rsidR="00BC5E9B" w:rsidRDefault="00BC5E9B" w:rsidP="00BC5E9B">
      <w:pPr>
        <w:pStyle w:val="ListParagraph"/>
        <w:numPr>
          <w:ilvl w:val="2"/>
          <w:numId w:val="16"/>
        </w:numPr>
        <w:rPr>
          <w:lang w:val="en-AU" w:eastAsia="en-AU"/>
        </w:rPr>
      </w:pPr>
      <w:r>
        <w:rPr>
          <w:lang w:val="en-AU" w:eastAsia="en-AU"/>
        </w:rPr>
        <w:t>Message to send</w:t>
      </w:r>
    </w:p>
    <w:p w14:paraId="34F47E31" w14:textId="192CBF8D" w:rsidR="00324443" w:rsidRDefault="00BC5E9B" w:rsidP="00324443">
      <w:pPr>
        <w:pStyle w:val="ListParagraph"/>
        <w:numPr>
          <w:ilvl w:val="1"/>
          <w:numId w:val="16"/>
        </w:numPr>
        <w:rPr>
          <w:lang w:val="en-AU" w:eastAsia="en-AU"/>
        </w:rPr>
      </w:pPr>
      <w:r>
        <w:rPr>
          <w:lang w:val="en-AU" w:eastAsia="en-AU"/>
        </w:rPr>
        <w:t>Sequence of operations:</w:t>
      </w:r>
    </w:p>
    <w:p w14:paraId="64BD4136" w14:textId="4E83D31B" w:rsidR="00324443" w:rsidRDefault="00324443" w:rsidP="00324443">
      <w:pPr>
        <w:pStyle w:val="ListParagraph"/>
        <w:numPr>
          <w:ilvl w:val="0"/>
          <w:numId w:val="31"/>
        </w:numPr>
        <w:rPr>
          <w:lang w:val="en-AU" w:eastAsia="en-AU"/>
        </w:rPr>
      </w:pPr>
      <w:r>
        <w:rPr>
          <w:lang w:val="en-AU" w:eastAsia="en-AU"/>
        </w:rPr>
        <w:t>Input message</w:t>
      </w:r>
    </w:p>
    <w:p w14:paraId="3246969D" w14:textId="713865EC" w:rsidR="00324443" w:rsidRDefault="00324443" w:rsidP="00324443">
      <w:pPr>
        <w:pStyle w:val="ListParagraph"/>
        <w:numPr>
          <w:ilvl w:val="0"/>
          <w:numId w:val="31"/>
        </w:numPr>
        <w:rPr>
          <w:lang w:val="en-AU" w:eastAsia="en-AU"/>
        </w:rPr>
      </w:pPr>
      <w:r>
        <w:rPr>
          <w:lang w:val="en-AU" w:eastAsia="en-AU"/>
        </w:rPr>
        <w:t>Encrypt message</w:t>
      </w:r>
    </w:p>
    <w:p w14:paraId="3B834B83" w14:textId="7482A0D1" w:rsidR="00324443" w:rsidRDefault="006D7C8C" w:rsidP="00324443">
      <w:pPr>
        <w:pStyle w:val="ListParagraph"/>
        <w:numPr>
          <w:ilvl w:val="0"/>
          <w:numId w:val="31"/>
        </w:numPr>
        <w:rPr>
          <w:lang w:val="en-AU" w:eastAsia="en-AU"/>
        </w:rPr>
      </w:pPr>
      <w:r>
        <w:rPr>
          <w:lang w:val="en-AU" w:eastAsia="en-AU"/>
        </w:rPr>
        <w:t>Message received</w:t>
      </w:r>
    </w:p>
    <w:p w14:paraId="52605A26" w14:textId="1BAB06FF" w:rsidR="006D7C8C" w:rsidRPr="00324443" w:rsidRDefault="006D7C8C" w:rsidP="00324443">
      <w:pPr>
        <w:pStyle w:val="ListParagraph"/>
        <w:numPr>
          <w:ilvl w:val="0"/>
          <w:numId w:val="31"/>
        </w:numPr>
        <w:rPr>
          <w:lang w:val="en-AU" w:eastAsia="en-AU"/>
        </w:rPr>
      </w:pPr>
      <w:r>
        <w:rPr>
          <w:lang w:val="en-AU" w:eastAsia="en-AU"/>
        </w:rPr>
        <w:t>Decrypt message</w:t>
      </w:r>
    </w:p>
    <w:p w14:paraId="5FE9C0E3" w14:textId="77777777" w:rsidR="00BC5E9B" w:rsidRDefault="00BC5E9B" w:rsidP="00BC5E9B">
      <w:pPr>
        <w:pStyle w:val="ListParagraph"/>
        <w:numPr>
          <w:ilvl w:val="1"/>
          <w:numId w:val="16"/>
        </w:numPr>
        <w:rPr>
          <w:lang w:val="en-AU" w:eastAsia="en-AU"/>
        </w:rPr>
      </w:pPr>
      <w:r>
        <w:rPr>
          <w:lang w:val="en-AU" w:eastAsia="en-AU"/>
        </w:rPr>
        <w:t>Output:</w:t>
      </w:r>
    </w:p>
    <w:p w14:paraId="7AFED096" w14:textId="09175DDE" w:rsidR="00364EE7" w:rsidRPr="00EB4546" w:rsidRDefault="00BC5E9B" w:rsidP="00EB4546">
      <w:pPr>
        <w:pStyle w:val="ListParagraph"/>
        <w:numPr>
          <w:ilvl w:val="2"/>
          <w:numId w:val="16"/>
        </w:numPr>
        <w:rPr>
          <w:lang w:val="en-AU" w:eastAsia="en-AU"/>
        </w:rPr>
      </w:pPr>
      <w:r>
        <w:rPr>
          <w:lang w:val="en-AU" w:eastAsia="en-AU"/>
        </w:rPr>
        <w:t>Encrypted message</w:t>
      </w:r>
      <w:r w:rsidR="00EB4546">
        <w:rPr>
          <w:lang w:val="en-AU" w:eastAsia="en-AU"/>
        </w:rPr>
        <w:t>s</w:t>
      </w:r>
    </w:p>
    <w:p w14:paraId="12C7F796" w14:textId="77777777" w:rsidR="00BC5E9B" w:rsidRDefault="00BC5E9B" w:rsidP="00BC5E9B">
      <w:pPr>
        <w:pStyle w:val="Heading4"/>
        <w:rPr>
          <w:lang w:val="en-AU" w:eastAsia="en-AU"/>
        </w:rPr>
      </w:pPr>
      <w:r>
        <w:rPr>
          <w:lang w:val="en-AU" w:eastAsia="en-AU"/>
        </w:rPr>
        <w:lastRenderedPageBreak/>
        <w:t>Non-functional</w:t>
      </w:r>
    </w:p>
    <w:p w14:paraId="5B000CE0" w14:textId="77EC984B" w:rsidR="00BC5E9B" w:rsidRDefault="00BC5E9B" w:rsidP="00EB4546">
      <w:pPr>
        <w:pStyle w:val="ListParagraph"/>
        <w:numPr>
          <w:ilvl w:val="0"/>
          <w:numId w:val="17"/>
        </w:numPr>
        <w:rPr>
          <w:lang w:val="en-AU" w:eastAsia="en-AU"/>
        </w:rPr>
      </w:pPr>
      <w:r>
        <w:rPr>
          <w:lang w:val="en-AU" w:eastAsia="en-AU"/>
        </w:rPr>
        <w:t>Intuitive graphic user interface (GUI)</w:t>
      </w:r>
    </w:p>
    <w:p w14:paraId="2BFAC63E" w14:textId="4AC983EA" w:rsidR="00BC5E9B" w:rsidDel="00D318CF" w:rsidRDefault="00BC5E9B">
      <w:pPr>
        <w:pStyle w:val="ListParagraph"/>
        <w:numPr>
          <w:ilvl w:val="2"/>
          <w:numId w:val="17"/>
        </w:numPr>
        <w:rPr>
          <w:del w:id="395" w:author="Connor Cuffe" w:date="2024-06-17T09:10:00Z"/>
          <w:shd w:val="clear" w:color="auto" w:fill="FFFFFF"/>
          <w:lang w:val="en-AU" w:eastAsia="en-AU"/>
        </w:rPr>
      </w:pPr>
      <w:r>
        <w:rPr>
          <w:lang w:val="en-AU" w:eastAsia="en-AU"/>
        </w:rPr>
        <w:t>During analysis it was identified that the user base values easy to use and intuitive user interface.</w:t>
      </w:r>
    </w:p>
    <w:p w14:paraId="1E44317B" w14:textId="53431360" w:rsidR="00BC5E9B" w:rsidDel="00D318CF" w:rsidRDefault="00BC5E9B">
      <w:pPr>
        <w:pStyle w:val="ListParagraph"/>
        <w:numPr>
          <w:ilvl w:val="2"/>
          <w:numId w:val="17"/>
        </w:numPr>
        <w:rPr>
          <w:del w:id="396" w:author="Connor Cuffe" w:date="2024-06-17T09:10:00Z"/>
          <w:lang w:val="en-AU" w:eastAsia="en-AU"/>
        </w:rPr>
        <w:pPrChange w:id="397" w:author="Connor Cuffe" w:date="2024-06-17T09:10:00Z">
          <w:pPr>
            <w:pStyle w:val="ListParagraph"/>
            <w:numPr>
              <w:numId w:val="17"/>
            </w:numPr>
            <w:ind w:left="1440" w:hanging="360"/>
          </w:pPr>
        </w:pPrChange>
      </w:pPr>
      <w:del w:id="398" w:author="Connor Cuffe" w:date="2024-06-17T09:10:00Z">
        <w:r w:rsidDel="00D318CF">
          <w:rPr>
            <w:lang w:val="en-AU" w:eastAsia="en-AU"/>
          </w:rPr>
          <w:delText>Cross platform</w:delText>
        </w:r>
      </w:del>
    </w:p>
    <w:p w14:paraId="392B050A" w14:textId="0FF69D0B" w:rsidR="00BC5E9B" w:rsidRPr="006F4886" w:rsidRDefault="00BC5E9B">
      <w:pPr>
        <w:pStyle w:val="ListParagraph"/>
        <w:numPr>
          <w:ilvl w:val="2"/>
          <w:numId w:val="17"/>
        </w:numPr>
        <w:rPr>
          <w:shd w:val="clear" w:color="auto" w:fill="FFFFFF"/>
          <w:lang w:val="en-AU" w:eastAsia="en-AU"/>
        </w:rPr>
      </w:pPr>
      <w:del w:id="399" w:author="Connor Cuffe" w:date="2024-06-17T09:10:00Z">
        <w:r w:rsidDel="00D318CF">
          <w:rPr>
            <w:lang w:val="en-AU" w:eastAsia="en-AU"/>
          </w:rPr>
          <w:delText>The ability to massage users across different platforms was identified as important during analysis.</w:delText>
        </w:r>
      </w:del>
    </w:p>
    <w:p w14:paraId="70036123" w14:textId="1F4AAA3A" w:rsidR="00BC5E9B" w:rsidRPr="003D4457" w:rsidRDefault="00BC5E9B" w:rsidP="00EB4546">
      <w:pPr>
        <w:pStyle w:val="ListParagraph"/>
        <w:numPr>
          <w:ilvl w:val="0"/>
          <w:numId w:val="17"/>
        </w:numPr>
        <w:rPr>
          <w:lang w:val="en-AU" w:eastAsia="en-AU"/>
        </w:rPr>
      </w:pPr>
      <w:r>
        <w:rPr>
          <w:lang w:val="en-AU" w:eastAsia="en-AU"/>
        </w:rPr>
        <w:t>Low cost</w:t>
      </w:r>
    </w:p>
    <w:p w14:paraId="4CB26A9C" w14:textId="77777777" w:rsidR="00BC5E9B" w:rsidRPr="003D4457" w:rsidRDefault="00BC5E9B" w:rsidP="00BC5E9B">
      <w:pPr>
        <w:pStyle w:val="ListParagraph"/>
        <w:numPr>
          <w:ilvl w:val="2"/>
          <w:numId w:val="17"/>
        </w:numPr>
        <w:rPr>
          <w:shd w:val="clear" w:color="auto" w:fill="FFFFFF"/>
          <w:lang w:val="en-AU" w:eastAsia="en-AU"/>
        </w:rPr>
      </w:pPr>
      <w:r>
        <w:rPr>
          <w:lang w:val="en-AU" w:eastAsia="en-AU"/>
        </w:rPr>
        <w:t>During analysis it was identified that the final software solution being low cost was of extreme importance to the user base.</w:t>
      </w:r>
    </w:p>
    <w:p w14:paraId="73B0B5EA" w14:textId="13ED0B37" w:rsidR="00BC5E9B" w:rsidRDefault="00BC5E9B" w:rsidP="00BC5E9B">
      <w:pPr>
        <w:pStyle w:val="ListParagraph"/>
        <w:numPr>
          <w:ilvl w:val="0"/>
          <w:numId w:val="17"/>
        </w:numPr>
        <w:rPr>
          <w:shd w:val="clear" w:color="auto" w:fill="FFFFFF"/>
          <w:lang w:val="en-AU" w:eastAsia="en-AU"/>
        </w:rPr>
      </w:pPr>
      <w:del w:id="400" w:author="Connor Cuffe" w:date="2024-06-17T11:58:00Z">
        <w:r w:rsidDel="00BA7751">
          <w:rPr>
            <w:shd w:val="clear" w:color="auto" w:fill="FFFFFF"/>
            <w:lang w:val="en-AU" w:eastAsia="en-AU"/>
          </w:rPr>
          <w:delText xml:space="preserve">Contact </w:delText>
        </w:r>
      </w:del>
      <w:ins w:id="401" w:author="Connor Cuffe" w:date="2024-06-17T11:58:00Z">
        <w:r w:rsidR="00BA7751">
          <w:rPr>
            <w:shd w:val="clear" w:color="auto" w:fill="FFFFFF"/>
            <w:lang w:val="en-AU" w:eastAsia="en-AU"/>
          </w:rPr>
          <w:t xml:space="preserve">Message </w:t>
        </w:r>
      </w:ins>
      <w:del w:id="402" w:author="Connor Cuffe" w:date="2024-06-17T11:58:00Z">
        <w:r w:rsidDel="00BA7751">
          <w:rPr>
            <w:shd w:val="clear" w:color="auto" w:fill="FFFFFF"/>
            <w:lang w:val="en-AU" w:eastAsia="en-AU"/>
          </w:rPr>
          <w:delText xml:space="preserve">reason </w:delText>
        </w:r>
      </w:del>
      <w:ins w:id="403" w:author="Connor Cuffe" w:date="2024-06-17T11:58:00Z">
        <w:r w:rsidR="00BA7751">
          <w:rPr>
            <w:shd w:val="clear" w:color="auto" w:fill="FFFFFF"/>
            <w:lang w:val="en-AU" w:eastAsia="en-AU"/>
          </w:rPr>
          <w:t xml:space="preserve">context </w:t>
        </w:r>
      </w:ins>
      <w:r>
        <w:rPr>
          <w:shd w:val="clear" w:color="auto" w:fill="FFFFFF"/>
          <w:lang w:val="en-AU" w:eastAsia="en-AU"/>
        </w:rPr>
        <w:t>validation</w:t>
      </w:r>
    </w:p>
    <w:p w14:paraId="5D3FCAA4" w14:textId="07D4012B" w:rsidR="00BC5E9B" w:rsidDel="00BA7751" w:rsidRDefault="00BC5E9B">
      <w:pPr>
        <w:pStyle w:val="ListParagraph"/>
        <w:numPr>
          <w:ilvl w:val="1"/>
          <w:numId w:val="17"/>
        </w:numPr>
        <w:rPr>
          <w:del w:id="404" w:author="Connor Cuffe" w:date="2024-06-17T11:58:00Z"/>
          <w:shd w:val="clear" w:color="auto" w:fill="FFFFFF"/>
          <w:lang w:val="en-AU" w:eastAsia="en-AU"/>
        </w:rPr>
      </w:pPr>
      <w:r>
        <w:rPr>
          <w:shd w:val="clear" w:color="auto" w:fill="FFFFFF"/>
          <w:lang w:val="en-AU" w:eastAsia="en-AU"/>
        </w:rPr>
        <w:t>A system that insures all student teacher messaging is solely for educational purposes.</w:t>
      </w:r>
      <w:r w:rsidR="0096063B">
        <w:rPr>
          <w:shd w:val="clear" w:color="auto" w:fill="FFFFFF"/>
          <w:lang w:val="en-AU" w:eastAsia="en-AU"/>
        </w:rPr>
        <w:t xml:space="preserve"> This would likely take the shape of a “network overseer” who could monitor student-teacher communication.</w:t>
      </w:r>
    </w:p>
    <w:p w14:paraId="734DE07F" w14:textId="3363F75B" w:rsidR="00BC5E9B" w:rsidDel="00BA7751" w:rsidRDefault="00BC5E9B">
      <w:pPr>
        <w:pStyle w:val="ListParagraph"/>
        <w:numPr>
          <w:ilvl w:val="1"/>
          <w:numId w:val="17"/>
        </w:numPr>
        <w:rPr>
          <w:del w:id="405" w:author="Connor Cuffe" w:date="2024-06-17T11:58:00Z"/>
          <w:shd w:val="clear" w:color="auto" w:fill="FFFFFF"/>
          <w:lang w:val="en-AU" w:eastAsia="en-AU"/>
        </w:rPr>
        <w:pPrChange w:id="406" w:author="Connor Cuffe" w:date="2024-06-17T11:58:00Z">
          <w:pPr>
            <w:pStyle w:val="ListParagraph"/>
            <w:numPr>
              <w:numId w:val="17"/>
            </w:numPr>
            <w:ind w:left="1440" w:hanging="360"/>
          </w:pPr>
        </w:pPrChange>
      </w:pPr>
      <w:del w:id="407" w:author="Connor Cuffe" w:date="2024-06-17T11:58:00Z">
        <w:r w:rsidDel="00BA7751">
          <w:rPr>
            <w:shd w:val="clear" w:color="auto" w:fill="FFFFFF"/>
            <w:lang w:val="en-AU" w:eastAsia="en-AU"/>
          </w:rPr>
          <w:delText>Message reporting</w:delText>
        </w:r>
      </w:del>
    </w:p>
    <w:p w14:paraId="360C45D0" w14:textId="1D15331B" w:rsidR="00F3796C" w:rsidRDefault="00BC5E9B">
      <w:pPr>
        <w:pStyle w:val="ListParagraph"/>
        <w:numPr>
          <w:ilvl w:val="1"/>
          <w:numId w:val="17"/>
        </w:numPr>
        <w:rPr>
          <w:shd w:val="clear" w:color="auto" w:fill="FFFFFF"/>
          <w:lang w:val="en-AU" w:eastAsia="en-AU"/>
        </w:rPr>
      </w:pPr>
      <w:del w:id="408" w:author="Connor Cuffe" w:date="2024-06-17T11:58:00Z">
        <w:r w:rsidDel="00BA7751">
          <w:rPr>
            <w:shd w:val="clear" w:color="auto" w:fill="FFFFFF"/>
            <w:lang w:val="en-AU" w:eastAsia="en-AU"/>
          </w:rPr>
          <w:delText>A system to anonymously report cyber bullying to a nominated moderator.</w:delText>
        </w:r>
      </w:del>
    </w:p>
    <w:p w14:paraId="699C7567" w14:textId="0CCE8F79" w:rsidR="007A1BD5" w:rsidRDefault="009013A4" w:rsidP="007A1BD5">
      <w:pPr>
        <w:pStyle w:val="ListParagraph"/>
        <w:numPr>
          <w:ilvl w:val="0"/>
          <w:numId w:val="17"/>
        </w:numPr>
        <w:rPr>
          <w:shd w:val="clear" w:color="auto" w:fill="FFFFFF"/>
          <w:lang w:val="en-AU" w:eastAsia="en-AU"/>
        </w:rPr>
      </w:pPr>
      <w:r>
        <w:rPr>
          <w:shd w:val="clear" w:color="auto" w:fill="FFFFFF"/>
          <w:lang w:val="en-AU" w:eastAsia="en-AU"/>
        </w:rPr>
        <w:t>Find correct teacher to communicate with</w:t>
      </w:r>
    </w:p>
    <w:p w14:paraId="569CC944" w14:textId="1A1C6567" w:rsidR="009013A4" w:rsidRDefault="009013A4" w:rsidP="009013A4">
      <w:pPr>
        <w:pStyle w:val="ListParagraph"/>
        <w:numPr>
          <w:ilvl w:val="1"/>
          <w:numId w:val="17"/>
        </w:numPr>
        <w:rPr>
          <w:shd w:val="clear" w:color="auto" w:fill="FFFFFF"/>
          <w:lang w:val="en-AU" w:eastAsia="en-AU"/>
        </w:rPr>
      </w:pPr>
      <w:r>
        <w:rPr>
          <w:shd w:val="clear" w:color="auto" w:fill="FFFFFF"/>
          <w:lang w:val="en-AU" w:eastAsia="en-AU"/>
        </w:rPr>
        <w:t>A search system that will allow students to easily find the correct teacher based on their communication needs</w:t>
      </w:r>
    </w:p>
    <w:p w14:paraId="4E6AE9D9" w14:textId="352C8623" w:rsidR="009013A4" w:rsidRDefault="00B07A9B" w:rsidP="009013A4">
      <w:pPr>
        <w:pStyle w:val="ListParagraph"/>
        <w:numPr>
          <w:ilvl w:val="0"/>
          <w:numId w:val="17"/>
        </w:numPr>
        <w:rPr>
          <w:shd w:val="clear" w:color="auto" w:fill="FFFFFF"/>
          <w:lang w:val="en-AU" w:eastAsia="en-AU"/>
        </w:rPr>
      </w:pPr>
      <w:r>
        <w:rPr>
          <w:shd w:val="clear" w:color="auto" w:fill="FFFFFF"/>
          <w:lang w:val="en-AU" w:eastAsia="en-AU"/>
        </w:rPr>
        <w:t>Add extra info to displayed user profile</w:t>
      </w:r>
    </w:p>
    <w:p w14:paraId="0822AE95" w14:textId="1D773CAB" w:rsidR="00B07A9B" w:rsidRDefault="00B07A9B" w:rsidP="00B07A9B">
      <w:pPr>
        <w:pStyle w:val="ListParagraph"/>
        <w:numPr>
          <w:ilvl w:val="1"/>
          <w:numId w:val="17"/>
        </w:numPr>
        <w:rPr>
          <w:shd w:val="clear" w:color="auto" w:fill="FFFFFF"/>
          <w:lang w:val="en-AU" w:eastAsia="en-AU"/>
        </w:rPr>
      </w:pPr>
      <w:r>
        <w:rPr>
          <w:shd w:val="clear" w:color="auto" w:fill="FFFFFF"/>
          <w:lang w:val="en-AU" w:eastAsia="en-AU"/>
        </w:rPr>
        <w:t>The ability to have your profile display info other just name such as external contact info and user id</w:t>
      </w:r>
    </w:p>
    <w:p w14:paraId="025F1ACE" w14:textId="2A80E2D3" w:rsidR="00B07A9B" w:rsidRDefault="00B07A9B" w:rsidP="00B07A9B">
      <w:pPr>
        <w:pStyle w:val="ListParagraph"/>
        <w:numPr>
          <w:ilvl w:val="0"/>
          <w:numId w:val="17"/>
        </w:numPr>
        <w:rPr>
          <w:shd w:val="clear" w:color="auto" w:fill="FFFFFF"/>
          <w:lang w:val="en-AU" w:eastAsia="en-AU"/>
        </w:rPr>
      </w:pPr>
      <w:r>
        <w:rPr>
          <w:shd w:val="clear" w:color="auto" w:fill="FFFFFF"/>
          <w:lang w:val="en-AU" w:eastAsia="en-AU"/>
        </w:rPr>
        <w:t>Network moderation</w:t>
      </w:r>
    </w:p>
    <w:p w14:paraId="2D8A72F3" w14:textId="51564C81" w:rsidR="00B07A9B" w:rsidRDefault="00B07A9B" w:rsidP="00B07A9B">
      <w:pPr>
        <w:pStyle w:val="ListParagraph"/>
        <w:numPr>
          <w:ilvl w:val="1"/>
          <w:numId w:val="17"/>
        </w:numPr>
        <w:rPr>
          <w:ins w:id="409" w:author="Connor Cuffe" w:date="2024-06-17T11:59:00Z"/>
          <w:shd w:val="clear" w:color="auto" w:fill="FFFFFF"/>
          <w:lang w:val="en-AU" w:eastAsia="en-AU"/>
        </w:rPr>
      </w:pPr>
      <w:r>
        <w:rPr>
          <w:shd w:val="clear" w:color="auto" w:fill="FFFFFF"/>
          <w:lang w:val="en-AU" w:eastAsia="en-AU"/>
        </w:rPr>
        <w:t xml:space="preserve">Accounts can be linked to a network </w:t>
      </w:r>
      <w:r w:rsidR="00D934E4">
        <w:rPr>
          <w:shd w:val="clear" w:color="auto" w:fill="FFFFFF"/>
          <w:lang w:val="en-AU" w:eastAsia="en-AU"/>
        </w:rPr>
        <w:t>moderator</w:t>
      </w:r>
      <w:r>
        <w:rPr>
          <w:shd w:val="clear" w:color="auto" w:fill="FFFFFF"/>
          <w:lang w:val="en-AU" w:eastAsia="en-AU"/>
        </w:rPr>
        <w:t xml:space="preserve"> who can </w:t>
      </w:r>
      <w:r w:rsidR="00D934E4">
        <w:rPr>
          <w:shd w:val="clear" w:color="auto" w:fill="FFFFFF"/>
          <w:lang w:val="en-AU" w:eastAsia="en-AU"/>
        </w:rPr>
        <w:t>manage the accounts</w:t>
      </w:r>
    </w:p>
    <w:p w14:paraId="76C1C574" w14:textId="36CB508D" w:rsidR="00BA7751" w:rsidRDefault="00BA7751" w:rsidP="00B07A9B">
      <w:pPr>
        <w:pStyle w:val="ListParagraph"/>
        <w:numPr>
          <w:ilvl w:val="1"/>
          <w:numId w:val="17"/>
        </w:numPr>
        <w:rPr>
          <w:shd w:val="clear" w:color="auto" w:fill="FFFFFF"/>
          <w:lang w:val="en-AU" w:eastAsia="en-AU"/>
        </w:rPr>
      </w:pPr>
      <w:ins w:id="410" w:author="Connor Cuffe" w:date="2024-06-17T11:59:00Z">
        <w:r>
          <w:rPr>
            <w:shd w:val="clear" w:color="auto" w:fill="FFFFFF"/>
            <w:lang w:val="en-AU" w:eastAsia="en-AU"/>
          </w:rPr>
          <w:t>Message logging</w:t>
        </w:r>
      </w:ins>
    </w:p>
    <w:p w14:paraId="71B5D2F5" w14:textId="3B40F88D" w:rsidR="00D934E4" w:rsidRDefault="00D934E4" w:rsidP="00D934E4">
      <w:pPr>
        <w:pStyle w:val="ListParagraph"/>
        <w:numPr>
          <w:ilvl w:val="0"/>
          <w:numId w:val="17"/>
        </w:numPr>
        <w:rPr>
          <w:shd w:val="clear" w:color="auto" w:fill="FFFFFF"/>
          <w:lang w:val="en-AU" w:eastAsia="en-AU"/>
        </w:rPr>
      </w:pPr>
      <w:r>
        <w:rPr>
          <w:shd w:val="clear" w:color="auto" w:fill="FFFFFF"/>
          <w:lang w:val="en-AU" w:eastAsia="en-AU"/>
        </w:rPr>
        <w:t>Account types</w:t>
      </w:r>
    </w:p>
    <w:p w14:paraId="468C183B" w14:textId="6241DD9D" w:rsidR="00D934E4" w:rsidRPr="009013A4" w:rsidRDefault="00D934E4" w:rsidP="00D934E4">
      <w:pPr>
        <w:pStyle w:val="ListParagraph"/>
        <w:numPr>
          <w:ilvl w:val="1"/>
          <w:numId w:val="17"/>
        </w:numPr>
        <w:rPr>
          <w:shd w:val="clear" w:color="auto" w:fill="FFFFFF"/>
          <w:lang w:val="en-AU" w:eastAsia="en-AU"/>
        </w:rPr>
      </w:pPr>
      <w:r>
        <w:rPr>
          <w:shd w:val="clear" w:color="auto" w:fill="FFFFFF"/>
          <w:lang w:val="en-AU" w:eastAsia="en-AU"/>
        </w:rPr>
        <w:lastRenderedPageBreak/>
        <w:t>The ability for network moderators to create different types of accounts for example students and teacher account types</w:t>
      </w:r>
    </w:p>
    <w:p w14:paraId="6C94B344" w14:textId="77777777" w:rsidR="00823DD9" w:rsidRDefault="00823DD9">
      <w:r>
        <w:br w:type="page"/>
      </w:r>
    </w:p>
    <w:bookmarkStart w:id="411" w:name="_Toc169260594" w:displacedByCustomXml="next"/>
    <w:sdt>
      <w:sdtPr>
        <w:rPr>
          <w:rFonts w:asciiTheme="minorHAnsi" w:eastAsiaTheme="minorEastAsia" w:hAnsiTheme="minorHAnsi" w:cstheme="minorBidi"/>
        </w:rPr>
        <w:id w:val="-1096949615"/>
        <w:docPartObj>
          <w:docPartGallery w:val="Bibliographies"/>
          <w:docPartUnique/>
        </w:docPartObj>
      </w:sdtPr>
      <w:sdtEndPr/>
      <w:sdtContent>
        <w:sdt>
          <w:sdtPr>
            <w:rPr>
              <w:rFonts w:asciiTheme="minorHAnsi" w:eastAsiaTheme="minorEastAsia" w:hAnsiTheme="minorHAnsi" w:cstheme="minorBidi"/>
            </w:rPr>
            <w:id w:val="1425451540"/>
            <w:docPartObj>
              <w:docPartGallery w:val="Bibliographies"/>
              <w:docPartUnique/>
            </w:docPartObj>
          </w:sdtPr>
          <w:sdtEndPr/>
          <w:sdtContent>
            <w:p w14:paraId="4F44D76B" w14:textId="4925A1AE" w:rsidR="001E07B7" w:rsidRDefault="001E07B7" w:rsidP="001E07B7">
              <w:pPr>
                <w:pStyle w:val="SectionTitle"/>
              </w:pPr>
              <w:r>
                <w:t>References</w:t>
              </w:r>
              <w:bookmarkEnd w:id="411"/>
            </w:p>
            <w:sdt>
              <w:sdtPr>
                <w:id w:val="-573587230"/>
                <w:bibliography/>
              </w:sdtPr>
              <w:sdtEndPr/>
              <w:sdtContent>
                <w:p w14:paraId="6EC7AA7A" w14:textId="77777777" w:rsidR="00E60B70" w:rsidRDefault="001E07B7" w:rsidP="00E60B70">
                  <w:pPr>
                    <w:pStyle w:val="Bibliography"/>
                    <w:rPr>
                      <w:noProof/>
                    </w:rPr>
                  </w:pPr>
                  <w:r>
                    <w:fldChar w:fldCharType="begin"/>
                  </w:r>
                  <w:r>
                    <w:instrText xml:space="preserve"> BIBLIOGRAPHY </w:instrText>
                  </w:r>
                  <w:r>
                    <w:fldChar w:fldCharType="separate"/>
                  </w:r>
                  <w:r w:rsidR="00E60B70">
                    <w:rPr>
                      <w:noProof/>
                    </w:rPr>
                    <w:t xml:space="preserve">Cuffe, C. (2024). Interview.docx. In C. Cuffe, </w:t>
                  </w:r>
                  <w:r w:rsidR="00E60B70">
                    <w:rPr>
                      <w:i/>
                      <w:iCs/>
                      <w:noProof/>
                    </w:rPr>
                    <w:t>Interview.docx.</w:t>
                  </w:r>
                  <w:r w:rsidR="00E60B70">
                    <w:rPr>
                      <w:noProof/>
                    </w:rPr>
                    <w:t xml:space="preserve"> Melbuorne.</w:t>
                  </w:r>
                </w:p>
                <w:p w14:paraId="7CE3EDAC" w14:textId="77777777" w:rsidR="00E60B70" w:rsidRDefault="00E60B70" w:rsidP="00E60B70">
                  <w:pPr>
                    <w:pStyle w:val="Bibliography"/>
                    <w:rPr>
                      <w:noProof/>
                    </w:rPr>
                  </w:pPr>
                  <w:r>
                    <w:rPr>
                      <w:noProof/>
                    </w:rPr>
                    <w:t xml:space="preserve">Cuffe, C. (2024, 05 15). </w:t>
                  </w:r>
                  <w:r>
                    <w:rPr>
                      <w:i/>
                      <w:iCs/>
                      <w:noProof/>
                    </w:rPr>
                    <w:t>Microsoft forms</w:t>
                  </w:r>
                  <w:r>
                    <w:rPr>
                      <w:noProof/>
                    </w:rPr>
                    <w:t>. Retrieved from Messaging App Requirements Survey: https://forms.office.com/Pages/AnalysisPage.aspx?AnalyzerToken=hbDpNRSDAVWm4lfjAn6cW6AQmoSyKHML&amp;id=N7Ns2Ycaz0S2mzzsM0pMHxYHQ3E9MxZMnR7eSNlzPBFURjNVVTRUWVkwOUNSVks2Q1JPTzdDMkw3Vi4u</w:t>
                  </w:r>
                </w:p>
                <w:p w14:paraId="4F21DA4B" w14:textId="77777777" w:rsidR="00E60B70" w:rsidRDefault="00E60B70" w:rsidP="00E60B70">
                  <w:pPr>
                    <w:pStyle w:val="Bibliography"/>
                    <w:rPr>
                      <w:noProof/>
                    </w:rPr>
                  </w:pPr>
                  <w:r>
                    <w:rPr>
                      <w:noProof/>
                    </w:rPr>
                    <w:t xml:space="preserve">Cuffe, C. (2024). Observation.docx. In C. Cuffe, </w:t>
                  </w:r>
                  <w:r>
                    <w:rPr>
                      <w:i/>
                      <w:iCs/>
                      <w:noProof/>
                    </w:rPr>
                    <w:t>Observation.docx.</w:t>
                  </w:r>
                  <w:r>
                    <w:rPr>
                      <w:noProof/>
                    </w:rPr>
                    <w:t xml:space="preserve"> Melbourne.</w:t>
                  </w:r>
                </w:p>
                <w:p w14:paraId="60C03DFE" w14:textId="77777777" w:rsidR="00E60B70" w:rsidRDefault="00E60B70" w:rsidP="00E60B70">
                  <w:pPr>
                    <w:pStyle w:val="Bibliography"/>
                    <w:rPr>
                      <w:noProof/>
                    </w:rPr>
                  </w:pPr>
                  <w:r>
                    <w:rPr>
                      <w:noProof/>
                    </w:rPr>
                    <w:t xml:space="preserve">Victorian Goverment. (2023, Dec 11). </w:t>
                  </w:r>
                  <w:r>
                    <w:rPr>
                      <w:i/>
                      <w:iCs/>
                      <w:noProof/>
                    </w:rPr>
                    <w:t>vic.gov</w:t>
                  </w:r>
                  <w:r>
                    <w:rPr>
                      <w:noProof/>
                    </w:rPr>
                    <w:t>. Retrieved from email-and-instant-messaging: https://www.vic.gov.au/email-and-instant-messaging</w:t>
                  </w:r>
                </w:p>
                <w:p w14:paraId="1F090F78" w14:textId="386D6B86" w:rsidR="001E07B7" w:rsidRDefault="001E07B7" w:rsidP="00E60B70">
                  <w:pPr>
                    <w:ind w:firstLine="0"/>
                  </w:pPr>
                  <w:r>
                    <w:rPr>
                      <w:b/>
                      <w:bCs/>
                      <w:noProof/>
                    </w:rPr>
                    <w:fldChar w:fldCharType="end"/>
                  </w:r>
                </w:p>
              </w:sdtContent>
            </w:sdt>
          </w:sdtContent>
        </w:sdt>
        <w:p w14:paraId="658A51A3" w14:textId="5EEB2BA5" w:rsidR="004D6B86" w:rsidRDefault="003351E0" w:rsidP="00823DD9">
          <w:pPr>
            <w:ind w:firstLine="0"/>
          </w:pPr>
        </w:p>
      </w:sdtContent>
    </w:sdt>
    <w:sectPr w:rsidR="004D6B86">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onnor Cuffe" w:date="2024-06-16T14:28:00Z" w:initials="CC">
    <w:p w14:paraId="0DDD914F" w14:textId="0C19F22D" w:rsidR="008338C6" w:rsidRDefault="008338C6">
      <w:pPr>
        <w:pStyle w:val="CommentText"/>
      </w:pPr>
      <w:r>
        <w:rPr>
          <w:rStyle w:val="CommentReference"/>
        </w:rPr>
        <w:annotationRef/>
      </w:r>
      <w:r>
        <w:t>For this project;</w:t>
      </w:r>
    </w:p>
  </w:comment>
  <w:comment w:id="6" w:author="Connor Cuffe" w:date="2024-06-16T14:27:00Z" w:initials="CC">
    <w:p w14:paraId="62022044" w14:textId="418E5EF4" w:rsidR="008338C6" w:rsidRDefault="008338C6">
      <w:pPr>
        <w:pStyle w:val="CommentText"/>
      </w:pPr>
      <w:r>
        <w:rPr>
          <w:rStyle w:val="CommentReference"/>
        </w:rPr>
        <w:annotationRef/>
      </w:r>
      <w:r>
        <w:t>Are in agreement</w:t>
      </w:r>
    </w:p>
  </w:comment>
  <w:comment w:id="14" w:author="Connor Cuffe" w:date="2024-06-16T14:28:00Z" w:initials="CC">
    <w:p w14:paraId="710864F7" w14:textId="77777777" w:rsidR="008338C6" w:rsidRDefault="008338C6" w:rsidP="0049265D">
      <w:pPr>
        <w:pStyle w:val="CommentText"/>
      </w:pPr>
      <w:r>
        <w:rPr>
          <w:rStyle w:val="CommentReference"/>
        </w:rPr>
        <w:annotationRef/>
      </w:r>
      <w:r>
        <w:t>For this project;</w:t>
      </w:r>
    </w:p>
  </w:comment>
  <w:comment w:id="19" w:author="Connor Cuffe" w:date="2024-06-16T14:27:00Z" w:initials="CC">
    <w:p w14:paraId="6A16535C" w14:textId="77777777" w:rsidR="008338C6" w:rsidRDefault="008338C6" w:rsidP="0049265D">
      <w:pPr>
        <w:pStyle w:val="CommentText"/>
      </w:pPr>
      <w:r>
        <w:rPr>
          <w:rStyle w:val="CommentReference"/>
        </w:rPr>
        <w:annotationRef/>
      </w:r>
      <w:r>
        <w:t>Are in agreement</w:t>
      </w:r>
    </w:p>
  </w:comment>
  <w:comment w:id="25" w:author="Connor Cuffe" w:date="2024-06-16T14:29:00Z" w:initials="CC">
    <w:p w14:paraId="0D36BFCD" w14:textId="79509DF7" w:rsidR="008338C6" w:rsidRDefault="008338C6">
      <w:pPr>
        <w:pStyle w:val="CommentText"/>
      </w:pPr>
      <w:r>
        <w:rPr>
          <w:rStyle w:val="CommentReference"/>
        </w:rPr>
        <w:annotationRef/>
      </w:r>
      <w:r>
        <w:t>Outlined in this document</w:t>
      </w:r>
    </w:p>
  </w:comment>
  <w:comment w:id="37" w:author="Connor Cuffe" w:date="2024-06-16T14:35:00Z" w:initials="CC">
    <w:p w14:paraId="36489AE1" w14:textId="5FE11798" w:rsidR="008338C6" w:rsidRDefault="008338C6">
      <w:pPr>
        <w:pStyle w:val="CommentText"/>
      </w:pPr>
      <w:r>
        <w:rPr>
          <w:rStyle w:val="CommentReference"/>
        </w:rPr>
        <w:annotationRef/>
      </w:r>
      <w:r>
        <w:t>Requirements. Mv 2 req section</w:t>
      </w:r>
    </w:p>
  </w:comment>
  <w:comment w:id="58" w:author="Connor Cuffe" w:date="2024-06-16T14:29:00Z" w:initials="CC">
    <w:p w14:paraId="16B9D421" w14:textId="77777777" w:rsidR="008338C6" w:rsidRDefault="008338C6" w:rsidP="00E748C0">
      <w:pPr>
        <w:pStyle w:val="CommentText"/>
      </w:pPr>
      <w:r>
        <w:rPr>
          <w:rStyle w:val="CommentReference"/>
        </w:rPr>
        <w:annotationRef/>
      </w:r>
      <w:r>
        <w:t>Outlined in this document</w:t>
      </w:r>
    </w:p>
  </w:comment>
  <w:comment w:id="68" w:author="Connor Cuffe" w:date="2024-06-16T14:49:00Z" w:initials="CC">
    <w:p w14:paraId="6EC390D2" w14:textId="7C10ED21" w:rsidR="008338C6" w:rsidRDefault="008338C6">
      <w:pPr>
        <w:pStyle w:val="CommentText"/>
      </w:pPr>
      <w:r>
        <w:rPr>
          <w:rStyle w:val="CommentReference"/>
        </w:rPr>
        <w:annotationRef/>
      </w:r>
      <w:r>
        <w:t>Write the Premise then conclusion</w:t>
      </w:r>
    </w:p>
  </w:comment>
  <w:comment w:id="69" w:author="Connor Cuffe" w:date="2024-06-16T14:57:00Z" w:initials="CC">
    <w:p w14:paraId="6ACDFC5D" w14:textId="77777777" w:rsidR="008338C6" w:rsidRDefault="008338C6">
      <w:pPr>
        <w:pStyle w:val="CommentText"/>
      </w:pPr>
      <w:r>
        <w:rPr>
          <w:rStyle w:val="CommentReference"/>
        </w:rPr>
        <w:annotationRef/>
      </w:r>
      <w:r>
        <w:t>Clearly articulate intent of statement.</w:t>
      </w:r>
    </w:p>
    <w:p w14:paraId="638D697D" w14:textId="77777777" w:rsidR="008338C6" w:rsidRDefault="008338C6">
      <w:pPr>
        <w:pStyle w:val="CommentText"/>
      </w:pPr>
    </w:p>
    <w:p w14:paraId="3EFBDDC5" w14:textId="54A00005" w:rsidR="008338C6" w:rsidRDefault="008338C6">
      <w:pPr>
        <w:pStyle w:val="CommentText"/>
      </w:pPr>
      <w:r>
        <w:t>As digital natives, students will be familiar with modern interface design of messaging apps, and will not require training documatation or tutorials.</w:t>
      </w:r>
    </w:p>
  </w:comment>
  <w:comment w:id="73" w:author="Connor Cuffe" w:date="2024-06-16T15:13:00Z" w:initials="CC">
    <w:p w14:paraId="52D8BF8A" w14:textId="1AA8EEE0" w:rsidR="008338C6" w:rsidRDefault="008338C6">
      <w:pPr>
        <w:pStyle w:val="CommentText"/>
      </w:pPr>
      <w:r>
        <w:rPr>
          <w:rStyle w:val="CommentReference"/>
        </w:rPr>
        <w:annotationRef/>
      </w:r>
      <w:r>
        <w:t>User retention, satisfaction, engagement</w:t>
      </w:r>
    </w:p>
  </w:comment>
  <w:comment w:id="81" w:author="Connor Cuffe" w:date="2024-06-16T15:24:00Z" w:initials="CC">
    <w:p w14:paraId="5D735AA9" w14:textId="507FE7BD" w:rsidR="008338C6" w:rsidRDefault="008338C6">
      <w:pPr>
        <w:pStyle w:val="CommentText"/>
      </w:pPr>
      <w:r>
        <w:rPr>
          <w:rStyle w:val="CommentReference"/>
        </w:rPr>
        <w:annotationRef/>
      </w:r>
      <w:r>
        <w:t>Out of scope</w:t>
      </w:r>
    </w:p>
  </w:comment>
  <w:comment w:id="160" w:author="Connor Cuffe" w:date="2024-06-16T15:49:00Z" w:initials="CC">
    <w:p w14:paraId="70991550" w14:textId="1F50271D" w:rsidR="008338C6" w:rsidRDefault="008338C6">
      <w:pPr>
        <w:pStyle w:val="CommentText"/>
      </w:pPr>
      <w:r>
        <w:rPr>
          <w:rStyle w:val="CommentReference"/>
        </w:rPr>
        <w:annotationRef/>
      </w:r>
      <w:r>
        <w:t>Rephrase into a business need</w:t>
      </w:r>
    </w:p>
  </w:comment>
  <w:comment w:id="315" w:author="Connor Cuffe" w:date="2024-06-16T14:57:00Z" w:initials="CC">
    <w:p w14:paraId="51485285" w14:textId="77777777" w:rsidR="008338C6" w:rsidRDefault="008338C6" w:rsidP="00700340">
      <w:pPr>
        <w:pStyle w:val="CommentText"/>
      </w:pPr>
      <w:r>
        <w:rPr>
          <w:rStyle w:val="CommentReference"/>
        </w:rPr>
        <w:annotationRef/>
      </w:r>
      <w:r>
        <w:t>Clearly articulate intent of statement.</w:t>
      </w:r>
    </w:p>
    <w:p w14:paraId="5E92A7CF" w14:textId="77777777" w:rsidR="008338C6" w:rsidRDefault="008338C6" w:rsidP="00700340">
      <w:pPr>
        <w:pStyle w:val="CommentText"/>
      </w:pPr>
    </w:p>
    <w:p w14:paraId="3B3C94D4" w14:textId="5024AF0A" w:rsidR="008338C6" w:rsidRDefault="008338C6" w:rsidP="00700340">
      <w:pPr>
        <w:pStyle w:val="CommentText"/>
      </w:pPr>
    </w:p>
  </w:comment>
  <w:comment w:id="321" w:author="Connor Cuffe" w:date="2024-06-16T15:13:00Z" w:initials="CC">
    <w:p w14:paraId="1E2660AF" w14:textId="77777777" w:rsidR="008338C6" w:rsidRDefault="008338C6" w:rsidP="00700340">
      <w:pPr>
        <w:pStyle w:val="CommentText"/>
      </w:pPr>
      <w:r>
        <w:rPr>
          <w:rStyle w:val="CommentReference"/>
        </w:rPr>
        <w:annotationRef/>
      </w:r>
      <w:r>
        <w:t>User retention, satisfaction, engagement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DD914F" w15:done="1"/>
  <w15:commentEx w15:paraId="62022044" w15:done="1"/>
  <w15:commentEx w15:paraId="710864F7" w15:done="1"/>
  <w15:commentEx w15:paraId="6A16535C" w15:done="1"/>
  <w15:commentEx w15:paraId="0D36BFCD" w15:done="0"/>
  <w15:commentEx w15:paraId="36489AE1" w15:done="0"/>
  <w15:commentEx w15:paraId="16B9D421" w15:done="1"/>
  <w15:commentEx w15:paraId="6EC390D2" w15:done="0"/>
  <w15:commentEx w15:paraId="3EFBDDC5" w15:done="0"/>
  <w15:commentEx w15:paraId="52D8BF8A" w15:done="0"/>
  <w15:commentEx w15:paraId="5D735AA9" w15:done="0"/>
  <w15:commentEx w15:paraId="70991550" w15:done="0"/>
  <w15:commentEx w15:paraId="3B3C94D4" w15:done="1"/>
  <w15:commentEx w15:paraId="1E2660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DD914F" w16cid:durableId="2A197502"/>
  <w16cid:commentId w16cid:paraId="62022044" w16cid:durableId="2A1974E4"/>
  <w16cid:commentId w16cid:paraId="710864F7" w16cid:durableId="2A199131"/>
  <w16cid:commentId w16cid:paraId="0D36BFCD" w16cid:durableId="2A197563"/>
  <w16cid:commentId w16cid:paraId="36489AE1" w16cid:durableId="2A19769C"/>
  <w16cid:commentId w16cid:paraId="16B9D421" w16cid:durableId="2A1990FE"/>
  <w16cid:commentId w16cid:paraId="6EC390D2" w16cid:durableId="2A197A0E"/>
  <w16cid:commentId w16cid:paraId="3EFBDDC5" w16cid:durableId="2A197BCE"/>
  <w16cid:commentId w16cid:paraId="52D8BF8A" w16cid:durableId="2A197FAD"/>
  <w16cid:commentId w16cid:paraId="5D735AA9" w16cid:durableId="2A19824A"/>
  <w16cid:commentId w16cid:paraId="70991550" w16cid:durableId="2A198804"/>
  <w16cid:commentId w16cid:paraId="3B3C94D4" w16cid:durableId="2A198DA9"/>
  <w16cid:commentId w16cid:paraId="1E2660AF" w16cid:durableId="2A198DA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39F5B" w14:textId="77777777" w:rsidR="003351E0" w:rsidRDefault="003351E0">
      <w:pPr>
        <w:spacing w:line="240" w:lineRule="auto"/>
      </w:pPr>
      <w:r>
        <w:separator/>
      </w:r>
    </w:p>
    <w:p w14:paraId="3DF536FB" w14:textId="77777777" w:rsidR="003351E0" w:rsidRDefault="003351E0"/>
  </w:endnote>
  <w:endnote w:type="continuationSeparator" w:id="0">
    <w:p w14:paraId="736F4D78" w14:textId="77777777" w:rsidR="003351E0" w:rsidRDefault="003351E0">
      <w:pPr>
        <w:spacing w:line="240" w:lineRule="auto"/>
      </w:pPr>
      <w:r>
        <w:continuationSeparator/>
      </w:r>
    </w:p>
    <w:p w14:paraId="0FFBE2F8" w14:textId="77777777" w:rsidR="003351E0" w:rsidRDefault="003351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DD493" w14:textId="77777777" w:rsidR="003351E0" w:rsidRDefault="003351E0">
      <w:pPr>
        <w:spacing w:line="240" w:lineRule="auto"/>
      </w:pPr>
      <w:r>
        <w:separator/>
      </w:r>
    </w:p>
    <w:p w14:paraId="1190EAB7" w14:textId="77777777" w:rsidR="003351E0" w:rsidRDefault="003351E0"/>
  </w:footnote>
  <w:footnote w:type="continuationSeparator" w:id="0">
    <w:p w14:paraId="4B2D8292" w14:textId="77777777" w:rsidR="003351E0" w:rsidRDefault="003351E0">
      <w:pPr>
        <w:spacing w:line="240" w:lineRule="auto"/>
      </w:pPr>
      <w:r>
        <w:continuationSeparator/>
      </w:r>
    </w:p>
    <w:p w14:paraId="2BF704C4" w14:textId="77777777" w:rsidR="003351E0" w:rsidRDefault="003351E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5D6945D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4C302DB5" w14:textId="1238C1A3" w:rsidR="008338C6" w:rsidRPr="00170521" w:rsidRDefault="003351E0"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F453A3">
                <w:t>SRS Document</w:t>
              </w:r>
            </w:sdtContent>
          </w:sdt>
        </w:p>
      </w:tc>
      <w:tc>
        <w:tcPr>
          <w:tcW w:w="1080" w:type="dxa"/>
        </w:tcPr>
        <w:p w14:paraId="6F5650DE"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2AAA1ACF" w14:textId="77777777" w:rsidR="008338C6" w:rsidRDefault="008338C6" w:rsidP="00C53B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8338C6" w14:paraId="2F182CE8"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5DBF531" w14:textId="2ECC7CD6" w:rsidR="008338C6" w:rsidRPr="009F0414" w:rsidRDefault="008338C6"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EndPr/>
            <w:sdtContent>
              <w:r w:rsidR="00F453A3">
                <w:t>SRS Document</w:t>
              </w:r>
            </w:sdtContent>
          </w:sdt>
        </w:p>
      </w:tc>
      <w:tc>
        <w:tcPr>
          <w:tcW w:w="1080" w:type="dxa"/>
        </w:tcPr>
        <w:p w14:paraId="125A5915" w14:textId="77777777" w:rsidR="008338C6" w:rsidRDefault="008338C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4D7F958D" w14:textId="77777777" w:rsidR="008338C6" w:rsidRDefault="008338C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391D79"/>
    <w:multiLevelType w:val="hybridMultilevel"/>
    <w:tmpl w:val="E15ADA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3D303C"/>
    <w:multiLevelType w:val="hybridMultilevel"/>
    <w:tmpl w:val="5462B2A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17DF6A80"/>
    <w:multiLevelType w:val="hybridMultilevel"/>
    <w:tmpl w:val="E13C3DD6"/>
    <w:lvl w:ilvl="0" w:tplc="E2AED098">
      <w:start w:val="1"/>
      <w:numFmt w:val="decimal"/>
      <w:lvlText w:val="%1."/>
      <w:lvlJc w:val="left"/>
      <w:pPr>
        <w:ind w:left="3600" w:hanging="360"/>
      </w:pPr>
      <w:rPr>
        <w:rFonts w:hint="default"/>
      </w:r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3" w15:restartNumberingAfterBreak="0">
    <w:nsid w:val="19F90C67"/>
    <w:multiLevelType w:val="hybridMultilevel"/>
    <w:tmpl w:val="566E285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1B524F82"/>
    <w:multiLevelType w:val="hybridMultilevel"/>
    <w:tmpl w:val="A3405EB2"/>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E6DB9"/>
    <w:multiLevelType w:val="hybridMultilevel"/>
    <w:tmpl w:val="5952387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34443F80"/>
    <w:multiLevelType w:val="hybridMultilevel"/>
    <w:tmpl w:val="A5EE465A"/>
    <w:lvl w:ilvl="0" w:tplc="0C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3DDA1FF5"/>
    <w:multiLevelType w:val="hybridMultilevel"/>
    <w:tmpl w:val="767045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3E546929"/>
    <w:multiLevelType w:val="hybridMultilevel"/>
    <w:tmpl w:val="EC18087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41715322"/>
    <w:multiLevelType w:val="hybridMultilevel"/>
    <w:tmpl w:val="113A1CF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0" w15:restartNumberingAfterBreak="0">
    <w:nsid w:val="43DE64DB"/>
    <w:multiLevelType w:val="hybridMultilevel"/>
    <w:tmpl w:val="97ECB508"/>
    <w:lvl w:ilvl="0" w:tplc="F4BE9F08">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1" w15:restartNumberingAfterBreak="0">
    <w:nsid w:val="4B9E3DE9"/>
    <w:multiLevelType w:val="hybridMultilevel"/>
    <w:tmpl w:val="6952E4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2BD6CF8"/>
    <w:multiLevelType w:val="hybridMultilevel"/>
    <w:tmpl w:val="7CA41064"/>
    <w:lvl w:ilvl="0" w:tplc="0C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593B7A52"/>
    <w:multiLevelType w:val="hybridMultilevel"/>
    <w:tmpl w:val="57F022E6"/>
    <w:lvl w:ilvl="0" w:tplc="5D0635F4">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24" w15:restartNumberingAfterBreak="0">
    <w:nsid w:val="68EF5FF7"/>
    <w:multiLevelType w:val="hybridMultilevel"/>
    <w:tmpl w:val="7DFA6B6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6A8420E6"/>
    <w:multiLevelType w:val="hybridMultilevel"/>
    <w:tmpl w:val="7B16958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6B887E6B"/>
    <w:multiLevelType w:val="hybridMultilevel"/>
    <w:tmpl w:val="27EE4066"/>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7" w15:restartNumberingAfterBreak="0">
    <w:nsid w:val="6BF1397E"/>
    <w:multiLevelType w:val="hybridMultilevel"/>
    <w:tmpl w:val="B7EC63C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8" w15:restartNumberingAfterBreak="0">
    <w:nsid w:val="6C3742C6"/>
    <w:multiLevelType w:val="hybridMultilevel"/>
    <w:tmpl w:val="DC66CE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705F3BAA"/>
    <w:multiLevelType w:val="hybridMultilevel"/>
    <w:tmpl w:val="5D783C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0"/>
  </w:num>
  <w:num w:numId="14">
    <w:abstractNumId w:val="29"/>
  </w:num>
  <w:num w:numId="15">
    <w:abstractNumId w:val="21"/>
  </w:num>
  <w:num w:numId="16">
    <w:abstractNumId w:val="18"/>
  </w:num>
  <w:num w:numId="17">
    <w:abstractNumId w:val="13"/>
  </w:num>
  <w:num w:numId="18">
    <w:abstractNumId w:val="14"/>
  </w:num>
  <w:num w:numId="19">
    <w:abstractNumId w:val="16"/>
  </w:num>
  <w:num w:numId="20">
    <w:abstractNumId w:val="22"/>
  </w:num>
  <w:num w:numId="21">
    <w:abstractNumId w:val="17"/>
  </w:num>
  <w:num w:numId="22">
    <w:abstractNumId w:val="24"/>
  </w:num>
  <w:num w:numId="23">
    <w:abstractNumId w:val="11"/>
  </w:num>
  <w:num w:numId="24">
    <w:abstractNumId w:val="28"/>
  </w:num>
  <w:num w:numId="25">
    <w:abstractNumId w:val="25"/>
  </w:num>
  <w:num w:numId="26">
    <w:abstractNumId w:val="26"/>
  </w:num>
  <w:num w:numId="27">
    <w:abstractNumId w:val="27"/>
  </w:num>
  <w:num w:numId="28">
    <w:abstractNumId w:val="19"/>
  </w:num>
  <w:num w:numId="29">
    <w:abstractNumId w:val="23"/>
  </w:num>
  <w:num w:numId="30">
    <w:abstractNumId w:val="12"/>
  </w:num>
  <w:num w:numId="31">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nnor Cuffe">
    <w15:presenceInfo w15:providerId="AD" w15:userId="S-1-5-21-2974500203-194010187-1272017288-32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trackRevisions/>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56B"/>
    <w:rsid w:val="00001BEE"/>
    <w:rsid w:val="00004B0B"/>
    <w:rsid w:val="00005B90"/>
    <w:rsid w:val="00006BBA"/>
    <w:rsid w:val="0001010E"/>
    <w:rsid w:val="00014229"/>
    <w:rsid w:val="00015667"/>
    <w:rsid w:val="0002073C"/>
    <w:rsid w:val="000217F5"/>
    <w:rsid w:val="00032384"/>
    <w:rsid w:val="000349C3"/>
    <w:rsid w:val="000365D3"/>
    <w:rsid w:val="00054909"/>
    <w:rsid w:val="00066477"/>
    <w:rsid w:val="00066DE9"/>
    <w:rsid w:val="00067744"/>
    <w:rsid w:val="000721C9"/>
    <w:rsid w:val="000725B0"/>
    <w:rsid w:val="00080BF0"/>
    <w:rsid w:val="00093208"/>
    <w:rsid w:val="00095EF8"/>
    <w:rsid w:val="00097169"/>
    <w:rsid w:val="000976E9"/>
    <w:rsid w:val="000A0AAA"/>
    <w:rsid w:val="000A6A2F"/>
    <w:rsid w:val="000B3304"/>
    <w:rsid w:val="000B3F2F"/>
    <w:rsid w:val="000D1F5F"/>
    <w:rsid w:val="000D5DA6"/>
    <w:rsid w:val="000E3E3D"/>
    <w:rsid w:val="000E3FD4"/>
    <w:rsid w:val="000F0026"/>
    <w:rsid w:val="000F4953"/>
    <w:rsid w:val="000F6F1A"/>
    <w:rsid w:val="0010660A"/>
    <w:rsid w:val="00114BFA"/>
    <w:rsid w:val="001154F2"/>
    <w:rsid w:val="0011660C"/>
    <w:rsid w:val="0012022C"/>
    <w:rsid w:val="00124038"/>
    <w:rsid w:val="0012675D"/>
    <w:rsid w:val="00126C7C"/>
    <w:rsid w:val="00132184"/>
    <w:rsid w:val="0013342F"/>
    <w:rsid w:val="001340AF"/>
    <w:rsid w:val="001365E9"/>
    <w:rsid w:val="00137B8C"/>
    <w:rsid w:val="00140CDF"/>
    <w:rsid w:val="00153061"/>
    <w:rsid w:val="00154C8F"/>
    <w:rsid w:val="00156740"/>
    <w:rsid w:val="001602E3"/>
    <w:rsid w:val="00160601"/>
    <w:rsid w:val="00160C0C"/>
    <w:rsid w:val="00163D53"/>
    <w:rsid w:val="001664A2"/>
    <w:rsid w:val="00170521"/>
    <w:rsid w:val="00170CF9"/>
    <w:rsid w:val="00170E62"/>
    <w:rsid w:val="00176C9A"/>
    <w:rsid w:val="00177E27"/>
    <w:rsid w:val="00182EB0"/>
    <w:rsid w:val="00187C58"/>
    <w:rsid w:val="001A04E3"/>
    <w:rsid w:val="001B2EAF"/>
    <w:rsid w:val="001B3585"/>
    <w:rsid w:val="001B4848"/>
    <w:rsid w:val="001C4F2A"/>
    <w:rsid w:val="001C53ED"/>
    <w:rsid w:val="001C5D89"/>
    <w:rsid w:val="001C6E22"/>
    <w:rsid w:val="001C7C10"/>
    <w:rsid w:val="001D2EA1"/>
    <w:rsid w:val="001D4BC5"/>
    <w:rsid w:val="001D66A0"/>
    <w:rsid w:val="001D6B14"/>
    <w:rsid w:val="001E07B7"/>
    <w:rsid w:val="001E1D29"/>
    <w:rsid w:val="001F14B8"/>
    <w:rsid w:val="001F395D"/>
    <w:rsid w:val="001F4431"/>
    <w:rsid w:val="001F447A"/>
    <w:rsid w:val="001F4FB4"/>
    <w:rsid w:val="001F7399"/>
    <w:rsid w:val="001F7577"/>
    <w:rsid w:val="001F7A75"/>
    <w:rsid w:val="0020336A"/>
    <w:rsid w:val="00203649"/>
    <w:rsid w:val="00210C1A"/>
    <w:rsid w:val="00212231"/>
    <w:rsid w:val="00212319"/>
    <w:rsid w:val="002166D3"/>
    <w:rsid w:val="00216D45"/>
    <w:rsid w:val="0022299A"/>
    <w:rsid w:val="00225BCB"/>
    <w:rsid w:val="00225BE3"/>
    <w:rsid w:val="00230B7A"/>
    <w:rsid w:val="00230C62"/>
    <w:rsid w:val="002353BB"/>
    <w:rsid w:val="00236DA1"/>
    <w:rsid w:val="00237125"/>
    <w:rsid w:val="00246B21"/>
    <w:rsid w:val="00246CFE"/>
    <w:rsid w:val="00251055"/>
    <w:rsid w:val="00251EE0"/>
    <w:rsid w:val="00252AE1"/>
    <w:rsid w:val="00261141"/>
    <w:rsid w:val="00263A07"/>
    <w:rsid w:val="00267D21"/>
    <w:rsid w:val="00271C78"/>
    <w:rsid w:val="00271EAA"/>
    <w:rsid w:val="00274846"/>
    <w:rsid w:val="00274E0A"/>
    <w:rsid w:val="00275599"/>
    <w:rsid w:val="00277904"/>
    <w:rsid w:val="00281DCD"/>
    <w:rsid w:val="00282F13"/>
    <w:rsid w:val="0028427B"/>
    <w:rsid w:val="002844DA"/>
    <w:rsid w:val="00286CBE"/>
    <w:rsid w:val="00291E8B"/>
    <w:rsid w:val="0029237F"/>
    <w:rsid w:val="00294453"/>
    <w:rsid w:val="00296D66"/>
    <w:rsid w:val="002A0343"/>
    <w:rsid w:val="002A6F38"/>
    <w:rsid w:val="002B1994"/>
    <w:rsid w:val="002B43F3"/>
    <w:rsid w:val="002B6153"/>
    <w:rsid w:val="002C2892"/>
    <w:rsid w:val="002C627C"/>
    <w:rsid w:val="002E3BD4"/>
    <w:rsid w:val="002F2B0D"/>
    <w:rsid w:val="002F7D50"/>
    <w:rsid w:val="00307586"/>
    <w:rsid w:val="00311980"/>
    <w:rsid w:val="00313EAA"/>
    <w:rsid w:val="00323CCC"/>
    <w:rsid w:val="00324443"/>
    <w:rsid w:val="00324E07"/>
    <w:rsid w:val="003274B3"/>
    <w:rsid w:val="003351E0"/>
    <w:rsid w:val="00336906"/>
    <w:rsid w:val="00336B84"/>
    <w:rsid w:val="003405A9"/>
    <w:rsid w:val="00341D75"/>
    <w:rsid w:val="0034253D"/>
    <w:rsid w:val="00344CC6"/>
    <w:rsid w:val="00345333"/>
    <w:rsid w:val="00345DA9"/>
    <w:rsid w:val="0035324F"/>
    <w:rsid w:val="0035631B"/>
    <w:rsid w:val="0035774D"/>
    <w:rsid w:val="003609E6"/>
    <w:rsid w:val="00362B65"/>
    <w:rsid w:val="00363CE9"/>
    <w:rsid w:val="00364EB8"/>
    <w:rsid w:val="00364EE7"/>
    <w:rsid w:val="003858F9"/>
    <w:rsid w:val="00385DF3"/>
    <w:rsid w:val="003970A5"/>
    <w:rsid w:val="003A06C6"/>
    <w:rsid w:val="003A38CE"/>
    <w:rsid w:val="003A5DF5"/>
    <w:rsid w:val="003A7B60"/>
    <w:rsid w:val="003B34B8"/>
    <w:rsid w:val="003C7764"/>
    <w:rsid w:val="003D3849"/>
    <w:rsid w:val="003D40D2"/>
    <w:rsid w:val="003D4457"/>
    <w:rsid w:val="003D6EB2"/>
    <w:rsid w:val="003D73F1"/>
    <w:rsid w:val="003E031E"/>
    <w:rsid w:val="003E113A"/>
    <w:rsid w:val="003E36B1"/>
    <w:rsid w:val="003E4162"/>
    <w:rsid w:val="003F4389"/>
    <w:rsid w:val="003F7CBD"/>
    <w:rsid w:val="0040246F"/>
    <w:rsid w:val="0040794B"/>
    <w:rsid w:val="0041598E"/>
    <w:rsid w:val="00416F53"/>
    <w:rsid w:val="00417549"/>
    <w:rsid w:val="00420722"/>
    <w:rsid w:val="0042433A"/>
    <w:rsid w:val="00432D8C"/>
    <w:rsid w:val="0043742E"/>
    <w:rsid w:val="004412DB"/>
    <w:rsid w:val="00451C79"/>
    <w:rsid w:val="004532DC"/>
    <w:rsid w:val="00465179"/>
    <w:rsid w:val="00466B19"/>
    <w:rsid w:val="00470B94"/>
    <w:rsid w:val="00476873"/>
    <w:rsid w:val="00481CF8"/>
    <w:rsid w:val="0049265D"/>
    <w:rsid w:val="00492C2D"/>
    <w:rsid w:val="004A00FB"/>
    <w:rsid w:val="004A10E5"/>
    <w:rsid w:val="004A19AA"/>
    <w:rsid w:val="004A1E80"/>
    <w:rsid w:val="004A3D87"/>
    <w:rsid w:val="004A44EC"/>
    <w:rsid w:val="004B18A9"/>
    <w:rsid w:val="004B4AD1"/>
    <w:rsid w:val="004B69D0"/>
    <w:rsid w:val="004B6B70"/>
    <w:rsid w:val="004C3B67"/>
    <w:rsid w:val="004C4877"/>
    <w:rsid w:val="004C591C"/>
    <w:rsid w:val="004C6700"/>
    <w:rsid w:val="004D142D"/>
    <w:rsid w:val="004D1D2E"/>
    <w:rsid w:val="004D2443"/>
    <w:rsid w:val="004D4F8C"/>
    <w:rsid w:val="004D6B86"/>
    <w:rsid w:val="004E486B"/>
    <w:rsid w:val="004E6A36"/>
    <w:rsid w:val="004F2320"/>
    <w:rsid w:val="004F282A"/>
    <w:rsid w:val="004F4A47"/>
    <w:rsid w:val="004F5422"/>
    <w:rsid w:val="004F6C1C"/>
    <w:rsid w:val="004F77EB"/>
    <w:rsid w:val="004F7998"/>
    <w:rsid w:val="00501765"/>
    <w:rsid w:val="005026C6"/>
    <w:rsid w:val="00504F88"/>
    <w:rsid w:val="00510318"/>
    <w:rsid w:val="0051225B"/>
    <w:rsid w:val="00516EC0"/>
    <w:rsid w:val="00524557"/>
    <w:rsid w:val="005335A4"/>
    <w:rsid w:val="0054492C"/>
    <w:rsid w:val="005500C2"/>
    <w:rsid w:val="0055208B"/>
    <w:rsid w:val="0055214A"/>
    <w:rsid w:val="0055242C"/>
    <w:rsid w:val="00563961"/>
    <w:rsid w:val="00564DA3"/>
    <w:rsid w:val="0056659F"/>
    <w:rsid w:val="00567FFD"/>
    <w:rsid w:val="00576853"/>
    <w:rsid w:val="00583B6B"/>
    <w:rsid w:val="00584E0B"/>
    <w:rsid w:val="00595412"/>
    <w:rsid w:val="005A08C1"/>
    <w:rsid w:val="005C2CD1"/>
    <w:rsid w:val="005C461C"/>
    <w:rsid w:val="005D18B6"/>
    <w:rsid w:val="005D3872"/>
    <w:rsid w:val="005E16CB"/>
    <w:rsid w:val="005E400E"/>
    <w:rsid w:val="005E6AD9"/>
    <w:rsid w:val="005F0270"/>
    <w:rsid w:val="005F6CF5"/>
    <w:rsid w:val="00601E07"/>
    <w:rsid w:val="0061747E"/>
    <w:rsid w:val="006223CE"/>
    <w:rsid w:val="006272A6"/>
    <w:rsid w:val="00632C34"/>
    <w:rsid w:val="00641876"/>
    <w:rsid w:val="00642B17"/>
    <w:rsid w:val="00645290"/>
    <w:rsid w:val="00653F9A"/>
    <w:rsid w:val="00654621"/>
    <w:rsid w:val="006601E9"/>
    <w:rsid w:val="00661D47"/>
    <w:rsid w:val="00664481"/>
    <w:rsid w:val="00664C5A"/>
    <w:rsid w:val="00667952"/>
    <w:rsid w:val="006725DE"/>
    <w:rsid w:val="00675EA6"/>
    <w:rsid w:val="006760A1"/>
    <w:rsid w:val="0068317B"/>
    <w:rsid w:val="00684C26"/>
    <w:rsid w:val="00686C02"/>
    <w:rsid w:val="00690D11"/>
    <w:rsid w:val="00693A0D"/>
    <w:rsid w:val="0069645A"/>
    <w:rsid w:val="006969F3"/>
    <w:rsid w:val="006A1D35"/>
    <w:rsid w:val="006A398F"/>
    <w:rsid w:val="006A4C4B"/>
    <w:rsid w:val="006A5168"/>
    <w:rsid w:val="006A5303"/>
    <w:rsid w:val="006A7A2C"/>
    <w:rsid w:val="006A7C6E"/>
    <w:rsid w:val="006B015B"/>
    <w:rsid w:val="006B0DA9"/>
    <w:rsid w:val="006B3574"/>
    <w:rsid w:val="006B5BD8"/>
    <w:rsid w:val="006B7803"/>
    <w:rsid w:val="006C162F"/>
    <w:rsid w:val="006D19BD"/>
    <w:rsid w:val="006D204C"/>
    <w:rsid w:val="006D5321"/>
    <w:rsid w:val="006D7C8C"/>
    <w:rsid w:val="006D7EE9"/>
    <w:rsid w:val="006E1BDE"/>
    <w:rsid w:val="006E6B64"/>
    <w:rsid w:val="006F4886"/>
    <w:rsid w:val="006F4F8A"/>
    <w:rsid w:val="00700340"/>
    <w:rsid w:val="00700788"/>
    <w:rsid w:val="0070147C"/>
    <w:rsid w:val="00703076"/>
    <w:rsid w:val="007244DE"/>
    <w:rsid w:val="00733BB8"/>
    <w:rsid w:val="00736810"/>
    <w:rsid w:val="00742119"/>
    <w:rsid w:val="00742A7E"/>
    <w:rsid w:val="0076389C"/>
    <w:rsid w:val="00765470"/>
    <w:rsid w:val="007664D0"/>
    <w:rsid w:val="00772A5D"/>
    <w:rsid w:val="00775E58"/>
    <w:rsid w:val="00776E49"/>
    <w:rsid w:val="00783459"/>
    <w:rsid w:val="007837F7"/>
    <w:rsid w:val="00787E15"/>
    <w:rsid w:val="00791CDB"/>
    <w:rsid w:val="007941A7"/>
    <w:rsid w:val="0079606E"/>
    <w:rsid w:val="00797BF0"/>
    <w:rsid w:val="007A0A26"/>
    <w:rsid w:val="007A0F19"/>
    <w:rsid w:val="007A1B95"/>
    <w:rsid w:val="007A1BD5"/>
    <w:rsid w:val="007A3038"/>
    <w:rsid w:val="007A5481"/>
    <w:rsid w:val="007B0F9B"/>
    <w:rsid w:val="007B5972"/>
    <w:rsid w:val="007B60E1"/>
    <w:rsid w:val="007B7F17"/>
    <w:rsid w:val="007C3691"/>
    <w:rsid w:val="007C7090"/>
    <w:rsid w:val="007C7A97"/>
    <w:rsid w:val="007D005B"/>
    <w:rsid w:val="007D463B"/>
    <w:rsid w:val="007D4BC5"/>
    <w:rsid w:val="007D6FF3"/>
    <w:rsid w:val="007E21A3"/>
    <w:rsid w:val="007E2341"/>
    <w:rsid w:val="007E30D9"/>
    <w:rsid w:val="007E3EFA"/>
    <w:rsid w:val="007E4B2F"/>
    <w:rsid w:val="007E548B"/>
    <w:rsid w:val="007F06A2"/>
    <w:rsid w:val="007F21A4"/>
    <w:rsid w:val="007F2E69"/>
    <w:rsid w:val="007F3EB4"/>
    <w:rsid w:val="007F61E6"/>
    <w:rsid w:val="007F70A5"/>
    <w:rsid w:val="00801EFB"/>
    <w:rsid w:val="00803E9E"/>
    <w:rsid w:val="00811691"/>
    <w:rsid w:val="0081390C"/>
    <w:rsid w:val="00816831"/>
    <w:rsid w:val="008220F6"/>
    <w:rsid w:val="00823DD9"/>
    <w:rsid w:val="008261C4"/>
    <w:rsid w:val="008301AF"/>
    <w:rsid w:val="00830D7E"/>
    <w:rsid w:val="00831C41"/>
    <w:rsid w:val="008338C6"/>
    <w:rsid w:val="00834282"/>
    <w:rsid w:val="00834D51"/>
    <w:rsid w:val="00834E16"/>
    <w:rsid w:val="008376EE"/>
    <w:rsid w:val="00837D67"/>
    <w:rsid w:val="00843930"/>
    <w:rsid w:val="00843AB3"/>
    <w:rsid w:val="00843F96"/>
    <w:rsid w:val="00844C71"/>
    <w:rsid w:val="00852392"/>
    <w:rsid w:val="0085443A"/>
    <w:rsid w:val="0086113D"/>
    <w:rsid w:val="00861146"/>
    <w:rsid w:val="008622E0"/>
    <w:rsid w:val="008623D1"/>
    <w:rsid w:val="00864B65"/>
    <w:rsid w:val="008652AD"/>
    <w:rsid w:val="008747E8"/>
    <w:rsid w:val="008750B2"/>
    <w:rsid w:val="0087650D"/>
    <w:rsid w:val="008774E3"/>
    <w:rsid w:val="00877C8D"/>
    <w:rsid w:val="00877DAE"/>
    <w:rsid w:val="00884D0D"/>
    <w:rsid w:val="00891B74"/>
    <w:rsid w:val="00894BB3"/>
    <w:rsid w:val="00895C63"/>
    <w:rsid w:val="008A2A83"/>
    <w:rsid w:val="008A3545"/>
    <w:rsid w:val="008A38A7"/>
    <w:rsid w:val="008A4F83"/>
    <w:rsid w:val="008A607F"/>
    <w:rsid w:val="008A78F1"/>
    <w:rsid w:val="008B0419"/>
    <w:rsid w:val="008B5972"/>
    <w:rsid w:val="008B60C7"/>
    <w:rsid w:val="008B76B4"/>
    <w:rsid w:val="008C2BAC"/>
    <w:rsid w:val="008C6450"/>
    <w:rsid w:val="008D2D4D"/>
    <w:rsid w:val="008E05E6"/>
    <w:rsid w:val="008F25E9"/>
    <w:rsid w:val="008F326F"/>
    <w:rsid w:val="00901353"/>
    <w:rsid w:val="009013A4"/>
    <w:rsid w:val="00901D6C"/>
    <w:rsid w:val="0090368A"/>
    <w:rsid w:val="009038AF"/>
    <w:rsid w:val="0090553C"/>
    <w:rsid w:val="00905883"/>
    <w:rsid w:val="0090794F"/>
    <w:rsid w:val="00910F0E"/>
    <w:rsid w:val="00911752"/>
    <w:rsid w:val="0091500D"/>
    <w:rsid w:val="00917B24"/>
    <w:rsid w:val="00920F16"/>
    <w:rsid w:val="00925B3F"/>
    <w:rsid w:val="009264BC"/>
    <w:rsid w:val="0093227A"/>
    <w:rsid w:val="00932803"/>
    <w:rsid w:val="009346E1"/>
    <w:rsid w:val="0093530D"/>
    <w:rsid w:val="00941B2F"/>
    <w:rsid w:val="00955E93"/>
    <w:rsid w:val="0096063B"/>
    <w:rsid w:val="00961AE5"/>
    <w:rsid w:val="00970050"/>
    <w:rsid w:val="009719DC"/>
    <w:rsid w:val="00975104"/>
    <w:rsid w:val="0098069D"/>
    <w:rsid w:val="009860CF"/>
    <w:rsid w:val="0098628D"/>
    <w:rsid w:val="00987DF2"/>
    <w:rsid w:val="00995A6B"/>
    <w:rsid w:val="00995C5C"/>
    <w:rsid w:val="00996063"/>
    <w:rsid w:val="009A13D9"/>
    <w:rsid w:val="009A2C38"/>
    <w:rsid w:val="009A62E7"/>
    <w:rsid w:val="009A7289"/>
    <w:rsid w:val="009B2419"/>
    <w:rsid w:val="009B2DE1"/>
    <w:rsid w:val="009B5A6A"/>
    <w:rsid w:val="009B5BC6"/>
    <w:rsid w:val="009B609E"/>
    <w:rsid w:val="009C33AE"/>
    <w:rsid w:val="009C473D"/>
    <w:rsid w:val="009D2266"/>
    <w:rsid w:val="009E22CD"/>
    <w:rsid w:val="009E4F87"/>
    <w:rsid w:val="009E62CB"/>
    <w:rsid w:val="009F0414"/>
    <w:rsid w:val="009F2711"/>
    <w:rsid w:val="009F6D5A"/>
    <w:rsid w:val="009F71BD"/>
    <w:rsid w:val="00A1068E"/>
    <w:rsid w:val="00A126C6"/>
    <w:rsid w:val="00A172B9"/>
    <w:rsid w:val="00A223A9"/>
    <w:rsid w:val="00A473F6"/>
    <w:rsid w:val="00A4757D"/>
    <w:rsid w:val="00A56B14"/>
    <w:rsid w:val="00A661F0"/>
    <w:rsid w:val="00A662B8"/>
    <w:rsid w:val="00A664BF"/>
    <w:rsid w:val="00A66614"/>
    <w:rsid w:val="00A710A0"/>
    <w:rsid w:val="00A76660"/>
    <w:rsid w:val="00A77F6B"/>
    <w:rsid w:val="00A81BB2"/>
    <w:rsid w:val="00A8214E"/>
    <w:rsid w:val="00A83BDA"/>
    <w:rsid w:val="00A95AAA"/>
    <w:rsid w:val="00A96803"/>
    <w:rsid w:val="00AA475F"/>
    <w:rsid w:val="00AA4C4B"/>
    <w:rsid w:val="00AA5C05"/>
    <w:rsid w:val="00AA5D8F"/>
    <w:rsid w:val="00AA6877"/>
    <w:rsid w:val="00AB02BD"/>
    <w:rsid w:val="00AB683C"/>
    <w:rsid w:val="00AC0B49"/>
    <w:rsid w:val="00AC1E3B"/>
    <w:rsid w:val="00AD31DA"/>
    <w:rsid w:val="00AE137E"/>
    <w:rsid w:val="00AE2343"/>
    <w:rsid w:val="00AF563E"/>
    <w:rsid w:val="00AF7ED0"/>
    <w:rsid w:val="00B0289E"/>
    <w:rsid w:val="00B03795"/>
    <w:rsid w:val="00B03BA4"/>
    <w:rsid w:val="00B0455F"/>
    <w:rsid w:val="00B07A9B"/>
    <w:rsid w:val="00B10168"/>
    <w:rsid w:val="00B1032B"/>
    <w:rsid w:val="00B1393C"/>
    <w:rsid w:val="00B236F7"/>
    <w:rsid w:val="00B41ABE"/>
    <w:rsid w:val="00B42652"/>
    <w:rsid w:val="00B43EB1"/>
    <w:rsid w:val="00B4793A"/>
    <w:rsid w:val="00B50FFB"/>
    <w:rsid w:val="00B5387D"/>
    <w:rsid w:val="00B56553"/>
    <w:rsid w:val="00B566FC"/>
    <w:rsid w:val="00B56CB7"/>
    <w:rsid w:val="00B634AA"/>
    <w:rsid w:val="00B721B9"/>
    <w:rsid w:val="00B77F00"/>
    <w:rsid w:val="00B826D4"/>
    <w:rsid w:val="00B82D16"/>
    <w:rsid w:val="00B86F80"/>
    <w:rsid w:val="00B9057F"/>
    <w:rsid w:val="00B923CA"/>
    <w:rsid w:val="00B934B9"/>
    <w:rsid w:val="00B94AF7"/>
    <w:rsid w:val="00B96701"/>
    <w:rsid w:val="00BA7751"/>
    <w:rsid w:val="00BB12C8"/>
    <w:rsid w:val="00BC4124"/>
    <w:rsid w:val="00BC5E9B"/>
    <w:rsid w:val="00BC697E"/>
    <w:rsid w:val="00BC7226"/>
    <w:rsid w:val="00BD37CB"/>
    <w:rsid w:val="00BD57C4"/>
    <w:rsid w:val="00BD61E2"/>
    <w:rsid w:val="00BD75F5"/>
    <w:rsid w:val="00BE0F1C"/>
    <w:rsid w:val="00BE1F15"/>
    <w:rsid w:val="00BF26E0"/>
    <w:rsid w:val="00C1458F"/>
    <w:rsid w:val="00C15329"/>
    <w:rsid w:val="00C16FBA"/>
    <w:rsid w:val="00C20E5E"/>
    <w:rsid w:val="00C21A34"/>
    <w:rsid w:val="00C23015"/>
    <w:rsid w:val="00C2314B"/>
    <w:rsid w:val="00C27AE6"/>
    <w:rsid w:val="00C3118C"/>
    <w:rsid w:val="00C3438C"/>
    <w:rsid w:val="00C3493A"/>
    <w:rsid w:val="00C34A4A"/>
    <w:rsid w:val="00C455D1"/>
    <w:rsid w:val="00C52165"/>
    <w:rsid w:val="00C52765"/>
    <w:rsid w:val="00C53B7E"/>
    <w:rsid w:val="00C54FA0"/>
    <w:rsid w:val="00C5686B"/>
    <w:rsid w:val="00C576DC"/>
    <w:rsid w:val="00C57ECC"/>
    <w:rsid w:val="00C62C94"/>
    <w:rsid w:val="00C7044E"/>
    <w:rsid w:val="00C71098"/>
    <w:rsid w:val="00C716CD"/>
    <w:rsid w:val="00C74024"/>
    <w:rsid w:val="00C762A9"/>
    <w:rsid w:val="00C83B15"/>
    <w:rsid w:val="00C84E5A"/>
    <w:rsid w:val="00C853FB"/>
    <w:rsid w:val="00C85B28"/>
    <w:rsid w:val="00C86635"/>
    <w:rsid w:val="00C86768"/>
    <w:rsid w:val="00C91BB1"/>
    <w:rsid w:val="00C91CDC"/>
    <w:rsid w:val="00C925C8"/>
    <w:rsid w:val="00C945AA"/>
    <w:rsid w:val="00CA2068"/>
    <w:rsid w:val="00CB7F84"/>
    <w:rsid w:val="00CC013E"/>
    <w:rsid w:val="00CC0E61"/>
    <w:rsid w:val="00CC2112"/>
    <w:rsid w:val="00CC304F"/>
    <w:rsid w:val="00CD6F8F"/>
    <w:rsid w:val="00CE4F5A"/>
    <w:rsid w:val="00CF1B55"/>
    <w:rsid w:val="00CF7375"/>
    <w:rsid w:val="00D01C75"/>
    <w:rsid w:val="00D069D1"/>
    <w:rsid w:val="00D13EA6"/>
    <w:rsid w:val="00D14CF4"/>
    <w:rsid w:val="00D2264F"/>
    <w:rsid w:val="00D2464A"/>
    <w:rsid w:val="00D30A42"/>
    <w:rsid w:val="00D318CF"/>
    <w:rsid w:val="00D503DB"/>
    <w:rsid w:val="00D53D34"/>
    <w:rsid w:val="00D65027"/>
    <w:rsid w:val="00D651AF"/>
    <w:rsid w:val="00D65AD8"/>
    <w:rsid w:val="00D664BD"/>
    <w:rsid w:val="00D77375"/>
    <w:rsid w:val="00D84036"/>
    <w:rsid w:val="00D8497E"/>
    <w:rsid w:val="00D87BAE"/>
    <w:rsid w:val="00D91A99"/>
    <w:rsid w:val="00D91F5B"/>
    <w:rsid w:val="00D934E4"/>
    <w:rsid w:val="00D94F1F"/>
    <w:rsid w:val="00DA021D"/>
    <w:rsid w:val="00DA29E2"/>
    <w:rsid w:val="00DA3AA9"/>
    <w:rsid w:val="00DB06E9"/>
    <w:rsid w:val="00DB2E59"/>
    <w:rsid w:val="00DB3318"/>
    <w:rsid w:val="00DB358F"/>
    <w:rsid w:val="00DB4332"/>
    <w:rsid w:val="00DC44F1"/>
    <w:rsid w:val="00DC4F6C"/>
    <w:rsid w:val="00DC69A2"/>
    <w:rsid w:val="00DD46B5"/>
    <w:rsid w:val="00DD528F"/>
    <w:rsid w:val="00DD5702"/>
    <w:rsid w:val="00DE18CC"/>
    <w:rsid w:val="00DE5F74"/>
    <w:rsid w:val="00DE6544"/>
    <w:rsid w:val="00DF1F9C"/>
    <w:rsid w:val="00DF6D26"/>
    <w:rsid w:val="00DF78C8"/>
    <w:rsid w:val="00E017C2"/>
    <w:rsid w:val="00E02505"/>
    <w:rsid w:val="00E05FD2"/>
    <w:rsid w:val="00E0784A"/>
    <w:rsid w:val="00E11733"/>
    <w:rsid w:val="00E14ABF"/>
    <w:rsid w:val="00E16AFD"/>
    <w:rsid w:val="00E16C71"/>
    <w:rsid w:val="00E23303"/>
    <w:rsid w:val="00E25B02"/>
    <w:rsid w:val="00E27403"/>
    <w:rsid w:val="00E33707"/>
    <w:rsid w:val="00E3461B"/>
    <w:rsid w:val="00E34D0B"/>
    <w:rsid w:val="00E35DF7"/>
    <w:rsid w:val="00E41564"/>
    <w:rsid w:val="00E4718D"/>
    <w:rsid w:val="00E4779C"/>
    <w:rsid w:val="00E53E46"/>
    <w:rsid w:val="00E56E11"/>
    <w:rsid w:val="00E60B70"/>
    <w:rsid w:val="00E60F44"/>
    <w:rsid w:val="00E7052D"/>
    <w:rsid w:val="00E725F2"/>
    <w:rsid w:val="00E7305D"/>
    <w:rsid w:val="00E74037"/>
    <w:rsid w:val="00E748C0"/>
    <w:rsid w:val="00E74CA1"/>
    <w:rsid w:val="00E752EE"/>
    <w:rsid w:val="00E87268"/>
    <w:rsid w:val="00E9383E"/>
    <w:rsid w:val="00E93907"/>
    <w:rsid w:val="00E9571F"/>
    <w:rsid w:val="00EA0F98"/>
    <w:rsid w:val="00EA11E6"/>
    <w:rsid w:val="00EA4E55"/>
    <w:rsid w:val="00EA780C"/>
    <w:rsid w:val="00EB1E9F"/>
    <w:rsid w:val="00EB271C"/>
    <w:rsid w:val="00EB44BA"/>
    <w:rsid w:val="00EB4546"/>
    <w:rsid w:val="00EB69D3"/>
    <w:rsid w:val="00EB7F6B"/>
    <w:rsid w:val="00EC1172"/>
    <w:rsid w:val="00EC4587"/>
    <w:rsid w:val="00EC71EC"/>
    <w:rsid w:val="00EC7A4D"/>
    <w:rsid w:val="00ED3334"/>
    <w:rsid w:val="00ED5478"/>
    <w:rsid w:val="00EE141E"/>
    <w:rsid w:val="00EE2E52"/>
    <w:rsid w:val="00EE33BC"/>
    <w:rsid w:val="00EE37F3"/>
    <w:rsid w:val="00EE656B"/>
    <w:rsid w:val="00EF1C7F"/>
    <w:rsid w:val="00EF547D"/>
    <w:rsid w:val="00F00B31"/>
    <w:rsid w:val="00F01FA6"/>
    <w:rsid w:val="00F029BC"/>
    <w:rsid w:val="00F061DE"/>
    <w:rsid w:val="00F13D2F"/>
    <w:rsid w:val="00F14228"/>
    <w:rsid w:val="00F20152"/>
    <w:rsid w:val="00F215FA"/>
    <w:rsid w:val="00F21BAB"/>
    <w:rsid w:val="00F2643A"/>
    <w:rsid w:val="00F31D66"/>
    <w:rsid w:val="00F3453F"/>
    <w:rsid w:val="00F363EC"/>
    <w:rsid w:val="00F3796C"/>
    <w:rsid w:val="00F413AC"/>
    <w:rsid w:val="00F4510A"/>
    <w:rsid w:val="00F453A3"/>
    <w:rsid w:val="00F46C7C"/>
    <w:rsid w:val="00F47366"/>
    <w:rsid w:val="00F522C4"/>
    <w:rsid w:val="00F60A20"/>
    <w:rsid w:val="00F6346E"/>
    <w:rsid w:val="00F65173"/>
    <w:rsid w:val="00F6765D"/>
    <w:rsid w:val="00F724CC"/>
    <w:rsid w:val="00F75370"/>
    <w:rsid w:val="00F80611"/>
    <w:rsid w:val="00F811F8"/>
    <w:rsid w:val="00F9050B"/>
    <w:rsid w:val="00F94AD9"/>
    <w:rsid w:val="00F94CBD"/>
    <w:rsid w:val="00FA0CAA"/>
    <w:rsid w:val="00FA1CBD"/>
    <w:rsid w:val="00FB3D36"/>
    <w:rsid w:val="00FB5A71"/>
    <w:rsid w:val="00FC0E36"/>
    <w:rsid w:val="00FC403E"/>
    <w:rsid w:val="00FC4F4A"/>
    <w:rsid w:val="00FC7F04"/>
    <w:rsid w:val="00FD38C1"/>
    <w:rsid w:val="00FD3C41"/>
    <w:rsid w:val="00FD7D84"/>
    <w:rsid w:val="00FE1330"/>
    <w:rsid w:val="00FE27AE"/>
    <w:rsid w:val="00FE2C1C"/>
    <w:rsid w:val="00FE4089"/>
    <w:rsid w:val="00FE51F9"/>
    <w:rsid w:val="00FE5F5E"/>
    <w:rsid w:val="00FE62D4"/>
    <w:rsid w:val="00FE725C"/>
    <w:rsid w:val="00FE761E"/>
    <w:rsid w:val="00FE7A39"/>
    <w:rsid w:val="00FF11BB"/>
    <w:rsid w:val="00FF1C6B"/>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640424"/>
  <w15:chartTrackingRefBased/>
  <w15:docId w15:val="{6BB6C7B0-CCDE-4EAE-89D2-4DA88731D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823DD9"/>
    <w:pPr>
      <w:spacing w:after="100"/>
    </w:pPr>
  </w:style>
  <w:style w:type="paragraph" w:styleId="TOC2">
    <w:name w:val="toc 2"/>
    <w:basedOn w:val="Normal"/>
    <w:next w:val="Normal"/>
    <w:autoRedefine/>
    <w:uiPriority w:val="39"/>
    <w:unhideWhenUsed/>
    <w:rsid w:val="00823DD9"/>
    <w:pPr>
      <w:spacing w:after="100"/>
      <w:ind w:left="240"/>
    </w:pPr>
  </w:style>
  <w:style w:type="paragraph" w:styleId="TOC3">
    <w:name w:val="toc 3"/>
    <w:basedOn w:val="Normal"/>
    <w:next w:val="Normal"/>
    <w:autoRedefine/>
    <w:uiPriority w:val="39"/>
    <w:unhideWhenUsed/>
    <w:rsid w:val="00823DD9"/>
    <w:pPr>
      <w:spacing w:after="100"/>
      <w:ind w:left="480"/>
    </w:pPr>
  </w:style>
  <w:style w:type="character" w:styleId="Hyperlink">
    <w:name w:val="Hyperlink"/>
    <w:basedOn w:val="DefaultParagraphFont"/>
    <w:uiPriority w:val="99"/>
    <w:unhideWhenUsed/>
    <w:rsid w:val="00823DD9"/>
    <w:rPr>
      <w:color w:val="5F5F5F" w:themeColor="hyperlink"/>
      <w:u w:val="single"/>
    </w:rPr>
  </w:style>
  <w:style w:type="character" w:styleId="UnresolvedMention">
    <w:name w:val="Unresolved Mention"/>
    <w:basedOn w:val="DefaultParagraphFont"/>
    <w:uiPriority w:val="99"/>
    <w:semiHidden/>
    <w:unhideWhenUsed/>
    <w:rsid w:val="00246CFE"/>
    <w:rPr>
      <w:color w:val="605E5C"/>
      <w:shd w:val="clear" w:color="auto" w:fill="E1DFDD"/>
    </w:rPr>
  </w:style>
  <w:style w:type="character" w:styleId="FollowedHyperlink">
    <w:name w:val="FollowedHyperlink"/>
    <w:basedOn w:val="DefaultParagraphFont"/>
    <w:uiPriority w:val="99"/>
    <w:semiHidden/>
    <w:unhideWhenUsed/>
    <w:rsid w:val="00510318"/>
    <w:rPr>
      <w:color w:val="6C6C6C"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27">
      <w:bodyDiv w:val="1"/>
      <w:marLeft w:val="0"/>
      <w:marRight w:val="0"/>
      <w:marTop w:val="0"/>
      <w:marBottom w:val="0"/>
      <w:divBdr>
        <w:top w:val="none" w:sz="0" w:space="0" w:color="auto"/>
        <w:left w:val="none" w:sz="0" w:space="0" w:color="auto"/>
        <w:bottom w:val="none" w:sz="0" w:space="0" w:color="auto"/>
        <w:right w:val="none" w:sz="0" w:space="0" w:color="auto"/>
      </w:divBdr>
    </w:div>
    <w:div w:id="20399217">
      <w:bodyDiv w:val="1"/>
      <w:marLeft w:val="0"/>
      <w:marRight w:val="0"/>
      <w:marTop w:val="0"/>
      <w:marBottom w:val="0"/>
      <w:divBdr>
        <w:top w:val="none" w:sz="0" w:space="0" w:color="auto"/>
        <w:left w:val="none" w:sz="0" w:space="0" w:color="auto"/>
        <w:bottom w:val="none" w:sz="0" w:space="0" w:color="auto"/>
        <w:right w:val="none" w:sz="0" w:space="0" w:color="auto"/>
      </w:divBdr>
    </w:div>
    <w:div w:id="25378766">
      <w:bodyDiv w:val="1"/>
      <w:marLeft w:val="0"/>
      <w:marRight w:val="0"/>
      <w:marTop w:val="0"/>
      <w:marBottom w:val="0"/>
      <w:divBdr>
        <w:top w:val="none" w:sz="0" w:space="0" w:color="auto"/>
        <w:left w:val="none" w:sz="0" w:space="0" w:color="auto"/>
        <w:bottom w:val="none" w:sz="0" w:space="0" w:color="auto"/>
        <w:right w:val="none" w:sz="0" w:space="0" w:color="auto"/>
      </w:divBdr>
    </w:div>
    <w:div w:id="52121329">
      <w:bodyDiv w:val="1"/>
      <w:marLeft w:val="0"/>
      <w:marRight w:val="0"/>
      <w:marTop w:val="0"/>
      <w:marBottom w:val="0"/>
      <w:divBdr>
        <w:top w:val="none" w:sz="0" w:space="0" w:color="auto"/>
        <w:left w:val="none" w:sz="0" w:space="0" w:color="auto"/>
        <w:bottom w:val="none" w:sz="0" w:space="0" w:color="auto"/>
        <w:right w:val="none" w:sz="0" w:space="0" w:color="auto"/>
      </w:divBdr>
    </w:div>
    <w:div w:id="66388686">
      <w:bodyDiv w:val="1"/>
      <w:marLeft w:val="0"/>
      <w:marRight w:val="0"/>
      <w:marTop w:val="0"/>
      <w:marBottom w:val="0"/>
      <w:divBdr>
        <w:top w:val="none" w:sz="0" w:space="0" w:color="auto"/>
        <w:left w:val="none" w:sz="0" w:space="0" w:color="auto"/>
        <w:bottom w:val="none" w:sz="0" w:space="0" w:color="auto"/>
        <w:right w:val="none" w:sz="0" w:space="0" w:color="auto"/>
      </w:divBdr>
    </w:div>
    <w:div w:id="71514138">
      <w:bodyDiv w:val="1"/>
      <w:marLeft w:val="0"/>
      <w:marRight w:val="0"/>
      <w:marTop w:val="0"/>
      <w:marBottom w:val="0"/>
      <w:divBdr>
        <w:top w:val="none" w:sz="0" w:space="0" w:color="auto"/>
        <w:left w:val="none" w:sz="0" w:space="0" w:color="auto"/>
        <w:bottom w:val="none" w:sz="0" w:space="0" w:color="auto"/>
        <w:right w:val="none" w:sz="0" w:space="0" w:color="auto"/>
      </w:divBdr>
    </w:div>
    <w:div w:id="81217911">
      <w:bodyDiv w:val="1"/>
      <w:marLeft w:val="0"/>
      <w:marRight w:val="0"/>
      <w:marTop w:val="0"/>
      <w:marBottom w:val="0"/>
      <w:divBdr>
        <w:top w:val="none" w:sz="0" w:space="0" w:color="auto"/>
        <w:left w:val="none" w:sz="0" w:space="0" w:color="auto"/>
        <w:bottom w:val="none" w:sz="0" w:space="0" w:color="auto"/>
        <w:right w:val="none" w:sz="0" w:space="0" w:color="auto"/>
      </w:divBdr>
    </w:div>
    <w:div w:id="108013317">
      <w:bodyDiv w:val="1"/>
      <w:marLeft w:val="0"/>
      <w:marRight w:val="0"/>
      <w:marTop w:val="0"/>
      <w:marBottom w:val="0"/>
      <w:divBdr>
        <w:top w:val="none" w:sz="0" w:space="0" w:color="auto"/>
        <w:left w:val="none" w:sz="0" w:space="0" w:color="auto"/>
        <w:bottom w:val="none" w:sz="0" w:space="0" w:color="auto"/>
        <w:right w:val="none" w:sz="0" w:space="0" w:color="auto"/>
      </w:divBdr>
    </w:div>
    <w:div w:id="11517548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032574">
      <w:bodyDiv w:val="1"/>
      <w:marLeft w:val="0"/>
      <w:marRight w:val="0"/>
      <w:marTop w:val="0"/>
      <w:marBottom w:val="0"/>
      <w:divBdr>
        <w:top w:val="none" w:sz="0" w:space="0" w:color="auto"/>
        <w:left w:val="none" w:sz="0" w:space="0" w:color="auto"/>
        <w:bottom w:val="none" w:sz="0" w:space="0" w:color="auto"/>
        <w:right w:val="none" w:sz="0" w:space="0" w:color="auto"/>
      </w:divBdr>
    </w:div>
    <w:div w:id="177043299">
      <w:bodyDiv w:val="1"/>
      <w:marLeft w:val="0"/>
      <w:marRight w:val="0"/>
      <w:marTop w:val="0"/>
      <w:marBottom w:val="0"/>
      <w:divBdr>
        <w:top w:val="none" w:sz="0" w:space="0" w:color="auto"/>
        <w:left w:val="none" w:sz="0" w:space="0" w:color="auto"/>
        <w:bottom w:val="none" w:sz="0" w:space="0" w:color="auto"/>
        <w:right w:val="none" w:sz="0" w:space="0" w:color="auto"/>
      </w:divBdr>
    </w:div>
    <w:div w:id="179660260">
      <w:bodyDiv w:val="1"/>
      <w:marLeft w:val="0"/>
      <w:marRight w:val="0"/>
      <w:marTop w:val="0"/>
      <w:marBottom w:val="0"/>
      <w:divBdr>
        <w:top w:val="none" w:sz="0" w:space="0" w:color="auto"/>
        <w:left w:val="none" w:sz="0" w:space="0" w:color="auto"/>
        <w:bottom w:val="none" w:sz="0" w:space="0" w:color="auto"/>
        <w:right w:val="none" w:sz="0" w:space="0" w:color="auto"/>
      </w:divBdr>
    </w:div>
    <w:div w:id="212695934">
      <w:bodyDiv w:val="1"/>
      <w:marLeft w:val="0"/>
      <w:marRight w:val="0"/>
      <w:marTop w:val="0"/>
      <w:marBottom w:val="0"/>
      <w:divBdr>
        <w:top w:val="none" w:sz="0" w:space="0" w:color="auto"/>
        <w:left w:val="none" w:sz="0" w:space="0" w:color="auto"/>
        <w:bottom w:val="none" w:sz="0" w:space="0" w:color="auto"/>
        <w:right w:val="none" w:sz="0" w:space="0" w:color="auto"/>
      </w:divBdr>
    </w:div>
    <w:div w:id="23994889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5452606">
      <w:bodyDiv w:val="1"/>
      <w:marLeft w:val="0"/>
      <w:marRight w:val="0"/>
      <w:marTop w:val="0"/>
      <w:marBottom w:val="0"/>
      <w:divBdr>
        <w:top w:val="none" w:sz="0" w:space="0" w:color="auto"/>
        <w:left w:val="none" w:sz="0" w:space="0" w:color="auto"/>
        <w:bottom w:val="none" w:sz="0" w:space="0" w:color="auto"/>
        <w:right w:val="none" w:sz="0" w:space="0" w:color="auto"/>
      </w:divBdr>
    </w:div>
    <w:div w:id="28778661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4768321">
      <w:bodyDiv w:val="1"/>
      <w:marLeft w:val="0"/>
      <w:marRight w:val="0"/>
      <w:marTop w:val="0"/>
      <w:marBottom w:val="0"/>
      <w:divBdr>
        <w:top w:val="none" w:sz="0" w:space="0" w:color="auto"/>
        <w:left w:val="none" w:sz="0" w:space="0" w:color="auto"/>
        <w:bottom w:val="none" w:sz="0" w:space="0" w:color="auto"/>
        <w:right w:val="none" w:sz="0" w:space="0" w:color="auto"/>
      </w:divBdr>
    </w:div>
    <w:div w:id="33488935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266482">
      <w:bodyDiv w:val="1"/>
      <w:marLeft w:val="0"/>
      <w:marRight w:val="0"/>
      <w:marTop w:val="0"/>
      <w:marBottom w:val="0"/>
      <w:divBdr>
        <w:top w:val="none" w:sz="0" w:space="0" w:color="auto"/>
        <w:left w:val="none" w:sz="0" w:space="0" w:color="auto"/>
        <w:bottom w:val="none" w:sz="0" w:space="0" w:color="auto"/>
        <w:right w:val="none" w:sz="0" w:space="0" w:color="auto"/>
      </w:divBdr>
    </w:div>
    <w:div w:id="399451617">
      <w:bodyDiv w:val="1"/>
      <w:marLeft w:val="0"/>
      <w:marRight w:val="0"/>
      <w:marTop w:val="0"/>
      <w:marBottom w:val="0"/>
      <w:divBdr>
        <w:top w:val="none" w:sz="0" w:space="0" w:color="auto"/>
        <w:left w:val="none" w:sz="0" w:space="0" w:color="auto"/>
        <w:bottom w:val="none" w:sz="0" w:space="0" w:color="auto"/>
        <w:right w:val="none" w:sz="0" w:space="0" w:color="auto"/>
      </w:divBdr>
    </w:div>
    <w:div w:id="405885306">
      <w:bodyDiv w:val="1"/>
      <w:marLeft w:val="0"/>
      <w:marRight w:val="0"/>
      <w:marTop w:val="0"/>
      <w:marBottom w:val="0"/>
      <w:divBdr>
        <w:top w:val="none" w:sz="0" w:space="0" w:color="auto"/>
        <w:left w:val="none" w:sz="0" w:space="0" w:color="auto"/>
        <w:bottom w:val="none" w:sz="0" w:space="0" w:color="auto"/>
        <w:right w:val="none" w:sz="0" w:space="0" w:color="auto"/>
      </w:divBdr>
    </w:div>
    <w:div w:id="45514934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8930401">
      <w:bodyDiv w:val="1"/>
      <w:marLeft w:val="0"/>
      <w:marRight w:val="0"/>
      <w:marTop w:val="0"/>
      <w:marBottom w:val="0"/>
      <w:divBdr>
        <w:top w:val="none" w:sz="0" w:space="0" w:color="auto"/>
        <w:left w:val="none" w:sz="0" w:space="0" w:color="auto"/>
        <w:bottom w:val="none" w:sz="0" w:space="0" w:color="auto"/>
        <w:right w:val="none" w:sz="0" w:space="0" w:color="auto"/>
      </w:divBdr>
    </w:div>
    <w:div w:id="57038977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78829166">
      <w:bodyDiv w:val="1"/>
      <w:marLeft w:val="0"/>
      <w:marRight w:val="0"/>
      <w:marTop w:val="0"/>
      <w:marBottom w:val="0"/>
      <w:divBdr>
        <w:top w:val="none" w:sz="0" w:space="0" w:color="auto"/>
        <w:left w:val="none" w:sz="0" w:space="0" w:color="auto"/>
        <w:bottom w:val="none" w:sz="0" w:space="0" w:color="auto"/>
        <w:right w:val="none" w:sz="0" w:space="0" w:color="auto"/>
      </w:divBdr>
    </w:div>
    <w:div w:id="624312380">
      <w:bodyDiv w:val="1"/>
      <w:marLeft w:val="0"/>
      <w:marRight w:val="0"/>
      <w:marTop w:val="0"/>
      <w:marBottom w:val="0"/>
      <w:divBdr>
        <w:top w:val="none" w:sz="0" w:space="0" w:color="auto"/>
        <w:left w:val="none" w:sz="0" w:space="0" w:color="auto"/>
        <w:bottom w:val="none" w:sz="0" w:space="0" w:color="auto"/>
        <w:right w:val="none" w:sz="0" w:space="0" w:color="auto"/>
      </w:divBdr>
    </w:div>
    <w:div w:id="627778306">
      <w:bodyDiv w:val="1"/>
      <w:marLeft w:val="0"/>
      <w:marRight w:val="0"/>
      <w:marTop w:val="0"/>
      <w:marBottom w:val="0"/>
      <w:divBdr>
        <w:top w:val="none" w:sz="0" w:space="0" w:color="auto"/>
        <w:left w:val="none" w:sz="0" w:space="0" w:color="auto"/>
        <w:bottom w:val="none" w:sz="0" w:space="0" w:color="auto"/>
        <w:right w:val="none" w:sz="0" w:space="0" w:color="auto"/>
      </w:divBdr>
    </w:div>
    <w:div w:id="64547438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012346">
      <w:bodyDiv w:val="1"/>
      <w:marLeft w:val="0"/>
      <w:marRight w:val="0"/>
      <w:marTop w:val="0"/>
      <w:marBottom w:val="0"/>
      <w:divBdr>
        <w:top w:val="none" w:sz="0" w:space="0" w:color="auto"/>
        <w:left w:val="none" w:sz="0" w:space="0" w:color="auto"/>
        <w:bottom w:val="none" w:sz="0" w:space="0" w:color="auto"/>
        <w:right w:val="none" w:sz="0" w:space="0" w:color="auto"/>
      </w:divBdr>
    </w:div>
    <w:div w:id="730931733">
      <w:bodyDiv w:val="1"/>
      <w:marLeft w:val="0"/>
      <w:marRight w:val="0"/>
      <w:marTop w:val="0"/>
      <w:marBottom w:val="0"/>
      <w:divBdr>
        <w:top w:val="none" w:sz="0" w:space="0" w:color="auto"/>
        <w:left w:val="none" w:sz="0" w:space="0" w:color="auto"/>
        <w:bottom w:val="none" w:sz="0" w:space="0" w:color="auto"/>
        <w:right w:val="none" w:sz="0" w:space="0" w:color="auto"/>
      </w:divBdr>
    </w:div>
    <w:div w:id="752166749">
      <w:bodyDiv w:val="1"/>
      <w:marLeft w:val="0"/>
      <w:marRight w:val="0"/>
      <w:marTop w:val="0"/>
      <w:marBottom w:val="0"/>
      <w:divBdr>
        <w:top w:val="none" w:sz="0" w:space="0" w:color="auto"/>
        <w:left w:val="none" w:sz="0" w:space="0" w:color="auto"/>
        <w:bottom w:val="none" w:sz="0" w:space="0" w:color="auto"/>
        <w:right w:val="none" w:sz="0" w:space="0" w:color="auto"/>
      </w:divBdr>
      <w:divsChild>
        <w:div w:id="1820728019">
          <w:marLeft w:val="0"/>
          <w:marRight w:val="0"/>
          <w:marTop w:val="0"/>
          <w:marBottom w:val="0"/>
          <w:divBdr>
            <w:top w:val="none" w:sz="0" w:space="0" w:color="auto"/>
            <w:left w:val="none" w:sz="0" w:space="0" w:color="auto"/>
            <w:bottom w:val="none" w:sz="0" w:space="0" w:color="auto"/>
            <w:right w:val="none" w:sz="0" w:space="0" w:color="auto"/>
          </w:divBdr>
        </w:div>
      </w:divsChild>
    </w:div>
    <w:div w:id="773747728">
      <w:bodyDiv w:val="1"/>
      <w:marLeft w:val="0"/>
      <w:marRight w:val="0"/>
      <w:marTop w:val="0"/>
      <w:marBottom w:val="0"/>
      <w:divBdr>
        <w:top w:val="none" w:sz="0" w:space="0" w:color="auto"/>
        <w:left w:val="none" w:sz="0" w:space="0" w:color="auto"/>
        <w:bottom w:val="none" w:sz="0" w:space="0" w:color="auto"/>
        <w:right w:val="none" w:sz="0" w:space="0" w:color="auto"/>
      </w:divBdr>
    </w:div>
    <w:div w:id="815923741">
      <w:bodyDiv w:val="1"/>
      <w:marLeft w:val="0"/>
      <w:marRight w:val="0"/>
      <w:marTop w:val="0"/>
      <w:marBottom w:val="0"/>
      <w:divBdr>
        <w:top w:val="none" w:sz="0" w:space="0" w:color="auto"/>
        <w:left w:val="none" w:sz="0" w:space="0" w:color="auto"/>
        <w:bottom w:val="none" w:sz="0" w:space="0" w:color="auto"/>
        <w:right w:val="none" w:sz="0" w:space="0" w:color="auto"/>
      </w:divBdr>
    </w:div>
    <w:div w:id="829370745">
      <w:bodyDiv w:val="1"/>
      <w:marLeft w:val="0"/>
      <w:marRight w:val="0"/>
      <w:marTop w:val="0"/>
      <w:marBottom w:val="0"/>
      <w:divBdr>
        <w:top w:val="none" w:sz="0" w:space="0" w:color="auto"/>
        <w:left w:val="none" w:sz="0" w:space="0" w:color="auto"/>
        <w:bottom w:val="none" w:sz="0" w:space="0" w:color="auto"/>
        <w:right w:val="none" w:sz="0" w:space="0" w:color="auto"/>
      </w:divBdr>
    </w:div>
    <w:div w:id="833180987">
      <w:bodyDiv w:val="1"/>
      <w:marLeft w:val="0"/>
      <w:marRight w:val="0"/>
      <w:marTop w:val="0"/>
      <w:marBottom w:val="0"/>
      <w:divBdr>
        <w:top w:val="none" w:sz="0" w:space="0" w:color="auto"/>
        <w:left w:val="none" w:sz="0" w:space="0" w:color="auto"/>
        <w:bottom w:val="none" w:sz="0" w:space="0" w:color="auto"/>
        <w:right w:val="none" w:sz="0" w:space="0" w:color="auto"/>
      </w:divBdr>
    </w:div>
    <w:div w:id="890579209">
      <w:bodyDiv w:val="1"/>
      <w:marLeft w:val="0"/>
      <w:marRight w:val="0"/>
      <w:marTop w:val="0"/>
      <w:marBottom w:val="0"/>
      <w:divBdr>
        <w:top w:val="none" w:sz="0" w:space="0" w:color="auto"/>
        <w:left w:val="none" w:sz="0" w:space="0" w:color="auto"/>
        <w:bottom w:val="none" w:sz="0" w:space="0" w:color="auto"/>
        <w:right w:val="none" w:sz="0" w:space="0" w:color="auto"/>
      </w:divBdr>
    </w:div>
    <w:div w:id="894895195">
      <w:bodyDiv w:val="1"/>
      <w:marLeft w:val="0"/>
      <w:marRight w:val="0"/>
      <w:marTop w:val="0"/>
      <w:marBottom w:val="0"/>
      <w:divBdr>
        <w:top w:val="none" w:sz="0" w:space="0" w:color="auto"/>
        <w:left w:val="none" w:sz="0" w:space="0" w:color="auto"/>
        <w:bottom w:val="none" w:sz="0" w:space="0" w:color="auto"/>
        <w:right w:val="none" w:sz="0" w:space="0" w:color="auto"/>
      </w:divBdr>
    </w:div>
    <w:div w:id="911280028">
      <w:bodyDiv w:val="1"/>
      <w:marLeft w:val="0"/>
      <w:marRight w:val="0"/>
      <w:marTop w:val="0"/>
      <w:marBottom w:val="0"/>
      <w:divBdr>
        <w:top w:val="none" w:sz="0" w:space="0" w:color="auto"/>
        <w:left w:val="none" w:sz="0" w:space="0" w:color="auto"/>
        <w:bottom w:val="none" w:sz="0" w:space="0" w:color="auto"/>
        <w:right w:val="none" w:sz="0" w:space="0" w:color="auto"/>
      </w:divBdr>
    </w:div>
    <w:div w:id="962152125">
      <w:bodyDiv w:val="1"/>
      <w:marLeft w:val="0"/>
      <w:marRight w:val="0"/>
      <w:marTop w:val="0"/>
      <w:marBottom w:val="0"/>
      <w:divBdr>
        <w:top w:val="none" w:sz="0" w:space="0" w:color="auto"/>
        <w:left w:val="none" w:sz="0" w:space="0" w:color="auto"/>
        <w:bottom w:val="none" w:sz="0" w:space="0" w:color="auto"/>
        <w:right w:val="none" w:sz="0" w:space="0" w:color="auto"/>
      </w:divBdr>
    </w:div>
    <w:div w:id="966936365">
      <w:bodyDiv w:val="1"/>
      <w:marLeft w:val="0"/>
      <w:marRight w:val="0"/>
      <w:marTop w:val="0"/>
      <w:marBottom w:val="0"/>
      <w:divBdr>
        <w:top w:val="none" w:sz="0" w:space="0" w:color="auto"/>
        <w:left w:val="none" w:sz="0" w:space="0" w:color="auto"/>
        <w:bottom w:val="none" w:sz="0" w:space="0" w:color="auto"/>
        <w:right w:val="none" w:sz="0" w:space="0" w:color="auto"/>
      </w:divBdr>
    </w:div>
    <w:div w:id="9727134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7415628">
      <w:bodyDiv w:val="1"/>
      <w:marLeft w:val="0"/>
      <w:marRight w:val="0"/>
      <w:marTop w:val="0"/>
      <w:marBottom w:val="0"/>
      <w:divBdr>
        <w:top w:val="none" w:sz="0" w:space="0" w:color="auto"/>
        <w:left w:val="none" w:sz="0" w:space="0" w:color="auto"/>
        <w:bottom w:val="none" w:sz="0" w:space="0" w:color="auto"/>
        <w:right w:val="none" w:sz="0" w:space="0" w:color="auto"/>
      </w:divBdr>
    </w:div>
    <w:div w:id="1099719125">
      <w:bodyDiv w:val="1"/>
      <w:marLeft w:val="0"/>
      <w:marRight w:val="0"/>
      <w:marTop w:val="0"/>
      <w:marBottom w:val="0"/>
      <w:divBdr>
        <w:top w:val="none" w:sz="0" w:space="0" w:color="auto"/>
        <w:left w:val="none" w:sz="0" w:space="0" w:color="auto"/>
        <w:bottom w:val="none" w:sz="0" w:space="0" w:color="auto"/>
        <w:right w:val="none" w:sz="0" w:space="0" w:color="auto"/>
      </w:divBdr>
    </w:div>
    <w:div w:id="1120299181">
      <w:bodyDiv w:val="1"/>
      <w:marLeft w:val="0"/>
      <w:marRight w:val="0"/>
      <w:marTop w:val="0"/>
      <w:marBottom w:val="0"/>
      <w:divBdr>
        <w:top w:val="none" w:sz="0" w:space="0" w:color="auto"/>
        <w:left w:val="none" w:sz="0" w:space="0" w:color="auto"/>
        <w:bottom w:val="none" w:sz="0" w:space="0" w:color="auto"/>
        <w:right w:val="none" w:sz="0" w:space="0" w:color="auto"/>
      </w:divBdr>
    </w:div>
    <w:div w:id="1143541016">
      <w:bodyDiv w:val="1"/>
      <w:marLeft w:val="0"/>
      <w:marRight w:val="0"/>
      <w:marTop w:val="0"/>
      <w:marBottom w:val="0"/>
      <w:divBdr>
        <w:top w:val="none" w:sz="0" w:space="0" w:color="auto"/>
        <w:left w:val="none" w:sz="0" w:space="0" w:color="auto"/>
        <w:bottom w:val="none" w:sz="0" w:space="0" w:color="auto"/>
        <w:right w:val="none" w:sz="0" w:space="0" w:color="auto"/>
      </w:divBdr>
    </w:div>
    <w:div w:id="1181551796">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725820">
      <w:bodyDiv w:val="1"/>
      <w:marLeft w:val="0"/>
      <w:marRight w:val="0"/>
      <w:marTop w:val="0"/>
      <w:marBottom w:val="0"/>
      <w:divBdr>
        <w:top w:val="none" w:sz="0" w:space="0" w:color="auto"/>
        <w:left w:val="none" w:sz="0" w:space="0" w:color="auto"/>
        <w:bottom w:val="none" w:sz="0" w:space="0" w:color="auto"/>
        <w:right w:val="none" w:sz="0" w:space="0" w:color="auto"/>
      </w:divBdr>
    </w:div>
    <w:div w:id="1243182724">
      <w:bodyDiv w:val="1"/>
      <w:marLeft w:val="0"/>
      <w:marRight w:val="0"/>
      <w:marTop w:val="0"/>
      <w:marBottom w:val="0"/>
      <w:divBdr>
        <w:top w:val="none" w:sz="0" w:space="0" w:color="auto"/>
        <w:left w:val="none" w:sz="0" w:space="0" w:color="auto"/>
        <w:bottom w:val="none" w:sz="0" w:space="0" w:color="auto"/>
        <w:right w:val="none" w:sz="0" w:space="0" w:color="auto"/>
      </w:divBdr>
    </w:div>
    <w:div w:id="1248805369">
      <w:bodyDiv w:val="1"/>
      <w:marLeft w:val="0"/>
      <w:marRight w:val="0"/>
      <w:marTop w:val="0"/>
      <w:marBottom w:val="0"/>
      <w:divBdr>
        <w:top w:val="none" w:sz="0" w:space="0" w:color="auto"/>
        <w:left w:val="none" w:sz="0" w:space="0" w:color="auto"/>
        <w:bottom w:val="none" w:sz="0" w:space="0" w:color="auto"/>
        <w:right w:val="none" w:sz="0" w:space="0" w:color="auto"/>
      </w:divBdr>
    </w:div>
    <w:div w:id="1250118107">
      <w:bodyDiv w:val="1"/>
      <w:marLeft w:val="0"/>
      <w:marRight w:val="0"/>
      <w:marTop w:val="0"/>
      <w:marBottom w:val="0"/>
      <w:divBdr>
        <w:top w:val="none" w:sz="0" w:space="0" w:color="auto"/>
        <w:left w:val="none" w:sz="0" w:space="0" w:color="auto"/>
        <w:bottom w:val="none" w:sz="0" w:space="0" w:color="auto"/>
        <w:right w:val="none" w:sz="0" w:space="0" w:color="auto"/>
      </w:divBdr>
    </w:div>
    <w:div w:id="1281567301">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0085488">
      <w:bodyDiv w:val="1"/>
      <w:marLeft w:val="0"/>
      <w:marRight w:val="0"/>
      <w:marTop w:val="0"/>
      <w:marBottom w:val="0"/>
      <w:divBdr>
        <w:top w:val="none" w:sz="0" w:space="0" w:color="auto"/>
        <w:left w:val="none" w:sz="0" w:space="0" w:color="auto"/>
        <w:bottom w:val="none" w:sz="0" w:space="0" w:color="auto"/>
        <w:right w:val="none" w:sz="0" w:space="0" w:color="auto"/>
      </w:divBdr>
    </w:div>
    <w:div w:id="1328246036">
      <w:bodyDiv w:val="1"/>
      <w:marLeft w:val="0"/>
      <w:marRight w:val="0"/>
      <w:marTop w:val="0"/>
      <w:marBottom w:val="0"/>
      <w:divBdr>
        <w:top w:val="none" w:sz="0" w:space="0" w:color="auto"/>
        <w:left w:val="none" w:sz="0" w:space="0" w:color="auto"/>
        <w:bottom w:val="none" w:sz="0" w:space="0" w:color="auto"/>
        <w:right w:val="none" w:sz="0" w:space="0" w:color="auto"/>
      </w:divBdr>
    </w:div>
    <w:div w:id="135379757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81902831">
      <w:bodyDiv w:val="1"/>
      <w:marLeft w:val="0"/>
      <w:marRight w:val="0"/>
      <w:marTop w:val="0"/>
      <w:marBottom w:val="0"/>
      <w:divBdr>
        <w:top w:val="none" w:sz="0" w:space="0" w:color="auto"/>
        <w:left w:val="none" w:sz="0" w:space="0" w:color="auto"/>
        <w:bottom w:val="none" w:sz="0" w:space="0" w:color="auto"/>
        <w:right w:val="none" w:sz="0" w:space="0" w:color="auto"/>
      </w:divBdr>
    </w:div>
    <w:div w:id="1394547705">
      <w:bodyDiv w:val="1"/>
      <w:marLeft w:val="0"/>
      <w:marRight w:val="0"/>
      <w:marTop w:val="0"/>
      <w:marBottom w:val="0"/>
      <w:divBdr>
        <w:top w:val="none" w:sz="0" w:space="0" w:color="auto"/>
        <w:left w:val="none" w:sz="0" w:space="0" w:color="auto"/>
        <w:bottom w:val="none" w:sz="0" w:space="0" w:color="auto"/>
        <w:right w:val="none" w:sz="0" w:space="0" w:color="auto"/>
      </w:divBdr>
    </w:div>
    <w:div w:id="139539883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473418">
      <w:bodyDiv w:val="1"/>
      <w:marLeft w:val="0"/>
      <w:marRight w:val="0"/>
      <w:marTop w:val="0"/>
      <w:marBottom w:val="0"/>
      <w:divBdr>
        <w:top w:val="none" w:sz="0" w:space="0" w:color="auto"/>
        <w:left w:val="none" w:sz="0" w:space="0" w:color="auto"/>
        <w:bottom w:val="none" w:sz="0" w:space="0" w:color="auto"/>
        <w:right w:val="none" w:sz="0" w:space="0" w:color="auto"/>
      </w:divBdr>
    </w:div>
    <w:div w:id="1436360516">
      <w:bodyDiv w:val="1"/>
      <w:marLeft w:val="0"/>
      <w:marRight w:val="0"/>
      <w:marTop w:val="0"/>
      <w:marBottom w:val="0"/>
      <w:divBdr>
        <w:top w:val="none" w:sz="0" w:space="0" w:color="auto"/>
        <w:left w:val="none" w:sz="0" w:space="0" w:color="auto"/>
        <w:bottom w:val="none" w:sz="0" w:space="0" w:color="auto"/>
        <w:right w:val="none" w:sz="0" w:space="0" w:color="auto"/>
      </w:divBdr>
    </w:div>
    <w:div w:id="1437480414">
      <w:bodyDiv w:val="1"/>
      <w:marLeft w:val="0"/>
      <w:marRight w:val="0"/>
      <w:marTop w:val="0"/>
      <w:marBottom w:val="0"/>
      <w:divBdr>
        <w:top w:val="none" w:sz="0" w:space="0" w:color="auto"/>
        <w:left w:val="none" w:sz="0" w:space="0" w:color="auto"/>
        <w:bottom w:val="none" w:sz="0" w:space="0" w:color="auto"/>
        <w:right w:val="none" w:sz="0" w:space="0" w:color="auto"/>
      </w:divBdr>
    </w:div>
    <w:div w:id="1438136233">
      <w:bodyDiv w:val="1"/>
      <w:marLeft w:val="0"/>
      <w:marRight w:val="0"/>
      <w:marTop w:val="0"/>
      <w:marBottom w:val="0"/>
      <w:divBdr>
        <w:top w:val="none" w:sz="0" w:space="0" w:color="auto"/>
        <w:left w:val="none" w:sz="0" w:space="0" w:color="auto"/>
        <w:bottom w:val="none" w:sz="0" w:space="0" w:color="auto"/>
        <w:right w:val="none" w:sz="0" w:space="0" w:color="auto"/>
      </w:divBdr>
    </w:div>
    <w:div w:id="1439062671">
      <w:bodyDiv w:val="1"/>
      <w:marLeft w:val="0"/>
      <w:marRight w:val="0"/>
      <w:marTop w:val="0"/>
      <w:marBottom w:val="0"/>
      <w:divBdr>
        <w:top w:val="none" w:sz="0" w:space="0" w:color="auto"/>
        <w:left w:val="none" w:sz="0" w:space="0" w:color="auto"/>
        <w:bottom w:val="none" w:sz="0" w:space="0" w:color="auto"/>
        <w:right w:val="none" w:sz="0" w:space="0" w:color="auto"/>
      </w:divBdr>
    </w:div>
    <w:div w:id="1462378227">
      <w:bodyDiv w:val="1"/>
      <w:marLeft w:val="0"/>
      <w:marRight w:val="0"/>
      <w:marTop w:val="0"/>
      <w:marBottom w:val="0"/>
      <w:divBdr>
        <w:top w:val="none" w:sz="0" w:space="0" w:color="auto"/>
        <w:left w:val="none" w:sz="0" w:space="0" w:color="auto"/>
        <w:bottom w:val="none" w:sz="0" w:space="0" w:color="auto"/>
        <w:right w:val="none" w:sz="0" w:space="0" w:color="auto"/>
      </w:divBdr>
    </w:div>
    <w:div w:id="1463574697">
      <w:bodyDiv w:val="1"/>
      <w:marLeft w:val="0"/>
      <w:marRight w:val="0"/>
      <w:marTop w:val="0"/>
      <w:marBottom w:val="0"/>
      <w:divBdr>
        <w:top w:val="none" w:sz="0" w:space="0" w:color="auto"/>
        <w:left w:val="none" w:sz="0" w:space="0" w:color="auto"/>
        <w:bottom w:val="none" w:sz="0" w:space="0" w:color="auto"/>
        <w:right w:val="none" w:sz="0" w:space="0" w:color="auto"/>
      </w:divBdr>
    </w:div>
    <w:div w:id="146835683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563415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08268783">
      <w:bodyDiv w:val="1"/>
      <w:marLeft w:val="0"/>
      <w:marRight w:val="0"/>
      <w:marTop w:val="0"/>
      <w:marBottom w:val="0"/>
      <w:divBdr>
        <w:top w:val="none" w:sz="0" w:space="0" w:color="auto"/>
        <w:left w:val="none" w:sz="0" w:space="0" w:color="auto"/>
        <w:bottom w:val="none" w:sz="0" w:space="0" w:color="auto"/>
        <w:right w:val="none" w:sz="0" w:space="0" w:color="auto"/>
      </w:divBdr>
    </w:div>
    <w:div w:id="1620917084">
      <w:bodyDiv w:val="1"/>
      <w:marLeft w:val="0"/>
      <w:marRight w:val="0"/>
      <w:marTop w:val="0"/>
      <w:marBottom w:val="0"/>
      <w:divBdr>
        <w:top w:val="none" w:sz="0" w:space="0" w:color="auto"/>
        <w:left w:val="none" w:sz="0" w:space="0" w:color="auto"/>
        <w:bottom w:val="none" w:sz="0" w:space="0" w:color="auto"/>
        <w:right w:val="none" w:sz="0" w:space="0" w:color="auto"/>
      </w:divBdr>
    </w:div>
    <w:div w:id="1637445735">
      <w:bodyDiv w:val="1"/>
      <w:marLeft w:val="0"/>
      <w:marRight w:val="0"/>
      <w:marTop w:val="0"/>
      <w:marBottom w:val="0"/>
      <w:divBdr>
        <w:top w:val="none" w:sz="0" w:space="0" w:color="auto"/>
        <w:left w:val="none" w:sz="0" w:space="0" w:color="auto"/>
        <w:bottom w:val="none" w:sz="0" w:space="0" w:color="auto"/>
        <w:right w:val="none" w:sz="0" w:space="0" w:color="auto"/>
      </w:divBdr>
    </w:div>
    <w:div w:id="1677344156">
      <w:bodyDiv w:val="1"/>
      <w:marLeft w:val="0"/>
      <w:marRight w:val="0"/>
      <w:marTop w:val="0"/>
      <w:marBottom w:val="0"/>
      <w:divBdr>
        <w:top w:val="none" w:sz="0" w:space="0" w:color="auto"/>
        <w:left w:val="none" w:sz="0" w:space="0" w:color="auto"/>
        <w:bottom w:val="none" w:sz="0" w:space="0" w:color="auto"/>
        <w:right w:val="none" w:sz="0" w:space="0" w:color="auto"/>
      </w:divBdr>
    </w:div>
    <w:div w:id="174899083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391698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98793398">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811887">
      <w:bodyDiv w:val="1"/>
      <w:marLeft w:val="0"/>
      <w:marRight w:val="0"/>
      <w:marTop w:val="0"/>
      <w:marBottom w:val="0"/>
      <w:divBdr>
        <w:top w:val="none" w:sz="0" w:space="0" w:color="auto"/>
        <w:left w:val="none" w:sz="0" w:space="0" w:color="auto"/>
        <w:bottom w:val="none" w:sz="0" w:space="0" w:color="auto"/>
        <w:right w:val="none" w:sz="0" w:space="0" w:color="auto"/>
      </w:divBdr>
    </w:div>
    <w:div w:id="1829906869">
      <w:bodyDiv w:val="1"/>
      <w:marLeft w:val="0"/>
      <w:marRight w:val="0"/>
      <w:marTop w:val="0"/>
      <w:marBottom w:val="0"/>
      <w:divBdr>
        <w:top w:val="none" w:sz="0" w:space="0" w:color="auto"/>
        <w:left w:val="none" w:sz="0" w:space="0" w:color="auto"/>
        <w:bottom w:val="none" w:sz="0" w:space="0" w:color="auto"/>
        <w:right w:val="none" w:sz="0" w:space="0" w:color="auto"/>
      </w:divBdr>
    </w:div>
    <w:div w:id="1832984751">
      <w:bodyDiv w:val="1"/>
      <w:marLeft w:val="0"/>
      <w:marRight w:val="0"/>
      <w:marTop w:val="0"/>
      <w:marBottom w:val="0"/>
      <w:divBdr>
        <w:top w:val="none" w:sz="0" w:space="0" w:color="auto"/>
        <w:left w:val="none" w:sz="0" w:space="0" w:color="auto"/>
        <w:bottom w:val="none" w:sz="0" w:space="0" w:color="auto"/>
        <w:right w:val="none" w:sz="0" w:space="0" w:color="auto"/>
      </w:divBdr>
    </w:div>
    <w:div w:id="1846626608">
      <w:bodyDiv w:val="1"/>
      <w:marLeft w:val="0"/>
      <w:marRight w:val="0"/>
      <w:marTop w:val="0"/>
      <w:marBottom w:val="0"/>
      <w:divBdr>
        <w:top w:val="none" w:sz="0" w:space="0" w:color="auto"/>
        <w:left w:val="none" w:sz="0" w:space="0" w:color="auto"/>
        <w:bottom w:val="none" w:sz="0" w:space="0" w:color="auto"/>
        <w:right w:val="none" w:sz="0" w:space="0" w:color="auto"/>
      </w:divBdr>
    </w:div>
    <w:div w:id="1850481336">
      <w:bodyDiv w:val="1"/>
      <w:marLeft w:val="0"/>
      <w:marRight w:val="0"/>
      <w:marTop w:val="0"/>
      <w:marBottom w:val="0"/>
      <w:divBdr>
        <w:top w:val="none" w:sz="0" w:space="0" w:color="auto"/>
        <w:left w:val="none" w:sz="0" w:space="0" w:color="auto"/>
        <w:bottom w:val="none" w:sz="0" w:space="0" w:color="auto"/>
        <w:right w:val="none" w:sz="0" w:space="0" w:color="auto"/>
      </w:divBdr>
    </w:div>
    <w:div w:id="1871068778">
      <w:bodyDiv w:val="1"/>
      <w:marLeft w:val="0"/>
      <w:marRight w:val="0"/>
      <w:marTop w:val="0"/>
      <w:marBottom w:val="0"/>
      <w:divBdr>
        <w:top w:val="none" w:sz="0" w:space="0" w:color="auto"/>
        <w:left w:val="none" w:sz="0" w:space="0" w:color="auto"/>
        <w:bottom w:val="none" w:sz="0" w:space="0" w:color="auto"/>
        <w:right w:val="none" w:sz="0" w:space="0" w:color="auto"/>
      </w:divBdr>
    </w:div>
    <w:div w:id="1879467181">
      <w:bodyDiv w:val="1"/>
      <w:marLeft w:val="0"/>
      <w:marRight w:val="0"/>
      <w:marTop w:val="0"/>
      <w:marBottom w:val="0"/>
      <w:divBdr>
        <w:top w:val="none" w:sz="0" w:space="0" w:color="auto"/>
        <w:left w:val="none" w:sz="0" w:space="0" w:color="auto"/>
        <w:bottom w:val="none" w:sz="0" w:space="0" w:color="auto"/>
        <w:right w:val="none" w:sz="0" w:space="0" w:color="auto"/>
      </w:divBdr>
    </w:div>
    <w:div w:id="1884515950">
      <w:bodyDiv w:val="1"/>
      <w:marLeft w:val="0"/>
      <w:marRight w:val="0"/>
      <w:marTop w:val="0"/>
      <w:marBottom w:val="0"/>
      <w:divBdr>
        <w:top w:val="none" w:sz="0" w:space="0" w:color="auto"/>
        <w:left w:val="none" w:sz="0" w:space="0" w:color="auto"/>
        <w:bottom w:val="none" w:sz="0" w:space="0" w:color="auto"/>
        <w:right w:val="none" w:sz="0" w:space="0" w:color="auto"/>
      </w:divBdr>
    </w:div>
    <w:div w:id="19306959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6906896">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6323563">
      <w:bodyDiv w:val="1"/>
      <w:marLeft w:val="0"/>
      <w:marRight w:val="0"/>
      <w:marTop w:val="0"/>
      <w:marBottom w:val="0"/>
      <w:divBdr>
        <w:top w:val="none" w:sz="0" w:space="0" w:color="auto"/>
        <w:left w:val="none" w:sz="0" w:space="0" w:color="auto"/>
        <w:bottom w:val="none" w:sz="0" w:space="0" w:color="auto"/>
        <w:right w:val="none" w:sz="0" w:space="0" w:color="auto"/>
      </w:divBdr>
    </w:div>
    <w:div w:id="2011636489">
      <w:bodyDiv w:val="1"/>
      <w:marLeft w:val="0"/>
      <w:marRight w:val="0"/>
      <w:marTop w:val="0"/>
      <w:marBottom w:val="0"/>
      <w:divBdr>
        <w:top w:val="none" w:sz="0" w:space="0" w:color="auto"/>
        <w:left w:val="none" w:sz="0" w:space="0" w:color="auto"/>
        <w:bottom w:val="none" w:sz="0" w:space="0" w:color="auto"/>
        <w:right w:val="none" w:sz="0" w:space="0" w:color="auto"/>
      </w:divBdr>
    </w:div>
    <w:div w:id="2014911190">
      <w:bodyDiv w:val="1"/>
      <w:marLeft w:val="0"/>
      <w:marRight w:val="0"/>
      <w:marTop w:val="0"/>
      <w:marBottom w:val="0"/>
      <w:divBdr>
        <w:top w:val="none" w:sz="0" w:space="0" w:color="auto"/>
        <w:left w:val="none" w:sz="0" w:space="0" w:color="auto"/>
        <w:bottom w:val="none" w:sz="0" w:space="0" w:color="auto"/>
        <w:right w:val="none" w:sz="0" w:space="0" w:color="auto"/>
      </w:divBdr>
    </w:div>
    <w:div w:id="2017344720">
      <w:bodyDiv w:val="1"/>
      <w:marLeft w:val="0"/>
      <w:marRight w:val="0"/>
      <w:marTop w:val="0"/>
      <w:marBottom w:val="0"/>
      <w:divBdr>
        <w:top w:val="none" w:sz="0" w:space="0" w:color="auto"/>
        <w:left w:val="none" w:sz="0" w:space="0" w:color="auto"/>
        <w:bottom w:val="none" w:sz="0" w:space="0" w:color="auto"/>
        <w:right w:val="none" w:sz="0" w:space="0" w:color="auto"/>
      </w:divBdr>
    </w:div>
    <w:div w:id="2018068788">
      <w:bodyDiv w:val="1"/>
      <w:marLeft w:val="0"/>
      <w:marRight w:val="0"/>
      <w:marTop w:val="0"/>
      <w:marBottom w:val="0"/>
      <w:divBdr>
        <w:top w:val="none" w:sz="0" w:space="0" w:color="auto"/>
        <w:left w:val="none" w:sz="0" w:space="0" w:color="auto"/>
        <w:bottom w:val="none" w:sz="0" w:space="0" w:color="auto"/>
        <w:right w:val="none" w:sz="0" w:space="0" w:color="auto"/>
      </w:divBdr>
    </w:div>
    <w:div w:id="2026596222">
      <w:bodyDiv w:val="1"/>
      <w:marLeft w:val="0"/>
      <w:marRight w:val="0"/>
      <w:marTop w:val="0"/>
      <w:marBottom w:val="0"/>
      <w:divBdr>
        <w:top w:val="none" w:sz="0" w:space="0" w:color="auto"/>
        <w:left w:val="none" w:sz="0" w:space="0" w:color="auto"/>
        <w:bottom w:val="none" w:sz="0" w:space="0" w:color="auto"/>
        <w:right w:val="none" w:sz="0" w:space="0" w:color="auto"/>
      </w:divBdr>
    </w:div>
    <w:div w:id="2028943847">
      <w:bodyDiv w:val="1"/>
      <w:marLeft w:val="0"/>
      <w:marRight w:val="0"/>
      <w:marTop w:val="0"/>
      <w:marBottom w:val="0"/>
      <w:divBdr>
        <w:top w:val="none" w:sz="0" w:space="0" w:color="auto"/>
        <w:left w:val="none" w:sz="0" w:space="0" w:color="auto"/>
        <w:bottom w:val="none" w:sz="0" w:space="0" w:color="auto"/>
        <w:right w:val="none" w:sz="0" w:space="0" w:color="auto"/>
      </w:divBdr>
    </w:div>
    <w:div w:id="204926164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7843714">
      <w:bodyDiv w:val="1"/>
      <w:marLeft w:val="0"/>
      <w:marRight w:val="0"/>
      <w:marTop w:val="0"/>
      <w:marBottom w:val="0"/>
      <w:divBdr>
        <w:top w:val="none" w:sz="0" w:space="0" w:color="auto"/>
        <w:left w:val="none" w:sz="0" w:space="0" w:color="auto"/>
        <w:bottom w:val="none" w:sz="0" w:space="0" w:color="auto"/>
        <w:right w:val="none" w:sz="0" w:space="0" w:color="auto"/>
      </w:divBdr>
    </w:div>
    <w:div w:id="2107846876">
      <w:bodyDiv w:val="1"/>
      <w:marLeft w:val="0"/>
      <w:marRight w:val="0"/>
      <w:marTop w:val="0"/>
      <w:marBottom w:val="0"/>
      <w:divBdr>
        <w:top w:val="none" w:sz="0" w:space="0" w:color="auto"/>
        <w:left w:val="none" w:sz="0" w:space="0" w:color="auto"/>
        <w:bottom w:val="none" w:sz="0" w:space="0" w:color="auto"/>
        <w:right w:val="none" w:sz="0" w:space="0" w:color="auto"/>
      </w:divBdr>
    </w:div>
    <w:div w:id="213903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w:rsidRDefault="00C52765"&gt;&lt;w:r&gt;&lt;w:t&gt;SRS Document&lt;/w:t&gt;&lt;/w:r&gt;&lt;/w:p&gt;&lt;w:sectPr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b:Source>
    <b:Tag>Con24</b:Tag>
    <b:SourceType>InternetSite</b:SourceType>
    <b:Guid>{3460AE1F-87B0-44C8-82DE-696FC45C2E4B}</b:Guid>
    <b:Author>
      <b:Author>
        <b:NameList>
          <b:Person>
            <b:Last>Cuffe</b:Last>
            <b:First>Connor</b:First>
          </b:Person>
        </b:NameList>
      </b:Author>
    </b:Author>
    <b:Title>Microsoft forms</b:Title>
    <b:InternetSiteTitle>Messaging App Requirements Survey</b:InternetSiteTitle>
    <b:Year>2024</b:Year>
    <b:Month>05</b:Month>
    <b:Day>15</b:Day>
    <b:URL>https://forms.office.com/Pages/AnalysisPage.aspx?AnalyzerToken=hbDpNRSDAVWm4lfjAn6cW6AQmoSyKHML&amp;id=N7Ns2Ycaz0S2mzzsM0pMHxYHQ3E9MxZMnR7eSNlzPBFURjNVVTRUWVkwOUNSVks2Q1JPTzdDMkw3Vi4u</b:URL>
    <b:RefOrder>2</b:RefOrder>
  </b:Source>
  <b:Source>
    <b:Tag>Cuf24</b:Tag>
    <b:SourceType>BookSection</b:SourceType>
    <b:Guid>{8D8B5238-9F9E-4AAA-A99A-1612EFDA498C}</b:Guid>
    <b:Title>Interview.docx</b:Title>
    <b:Year>2024</b:Year>
    <b:Author>
      <b:Author>
        <b:NameList>
          <b:Person>
            <b:Last>Cuffe</b:Last>
            <b:First>Connor</b:First>
          </b:Person>
        </b:NameList>
      </b:Author>
      <b:BookAuthor>
        <b:NameList>
          <b:Person>
            <b:Last>Cuffe</b:Last>
            <b:First>Connor</b:First>
          </b:Person>
        </b:NameList>
      </b:BookAuthor>
    </b:Author>
    <b:BookTitle>Interview.docx</b:BookTitle>
    <b:City>Melbuorne</b:City>
    <b:RefOrder>3</b:RefOrder>
  </b:Source>
  <b:Source>
    <b:Tag>Cuf241</b:Tag>
    <b:SourceType>BookSection</b:SourceType>
    <b:Guid>{06C741AB-3C3C-4F97-8624-FE4EF797BBE1}</b:Guid>
    <b:Title>Observation.docx</b:Title>
    <b:BookTitle>Observation.docx</b:BookTitle>
    <b:Year>2024</b:Year>
    <b:City>Melbourne</b:City>
    <b:Author>
      <b:Author>
        <b:NameList>
          <b:Person>
            <b:Last>Cuffe</b:Last>
            <b:First>Connor</b:First>
          </b:Person>
        </b:NameList>
      </b:Author>
      <b:BookAuthor>
        <b:NameList>
          <b:Person>
            <b:Last>Cuffe</b:Last>
            <b:First>Connor</b:First>
          </b:Person>
        </b:NameList>
      </b:BookAuthor>
    </b:Author>
    <b:RefOrder>4</b:RefOrder>
  </b:Source>
  <b:Source>
    <b:Tag>Vic23</b:Tag>
    <b:SourceType>InternetSite</b:SourceType>
    <b:Guid>{AFDBD216-6A6D-4600-928D-23EBF4004D5C}</b:Guid>
    <b:Author>
      <b:Author>
        <b:Corporate>Victorian Goverment</b:Corporate>
      </b:Author>
    </b:Author>
    <b:Title>vic.gov</b:Title>
    <b:InternetSiteTitle>email-and-instant-messaging</b:InternetSiteTitle>
    <b:Year>2023</b:Year>
    <b:Month>Dec</b:Month>
    <b:Day>11</b:Day>
    <b:URL>https://www.vic.gov.au/email-and-instant-messaging</b:URL>
    <b:RefOrder>1</b:RefOrder>
  </b:Source>
</b:Sources>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F245B9EF-E86A-423A-A789-362E143C8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1331</TotalTime>
  <Pages>14</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106</cp:revision>
  <dcterms:created xsi:type="dcterms:W3CDTF">2024-05-14T04:12:00Z</dcterms:created>
  <dcterms:modified xsi:type="dcterms:W3CDTF">2024-06-28T03:58:00Z</dcterms:modified>
</cp:coreProperties>
</file>